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04" w:rsidRDefault="009D1B04" w:rsidP="004D26FC">
      <w:r>
        <w:rPr>
          <w:rtl/>
        </w:rPr>
        <w:t>שאלות:</w:t>
      </w:r>
    </w:p>
    <w:p w:rsidR="00017506" w:rsidRPr="00017506" w:rsidRDefault="00017506" w:rsidP="00017506">
      <w:pPr>
        <w:rPr>
          <w:ins w:id="0" w:author="MOSHE PORIAN" w:date="2012-06-09T18:21:00Z"/>
          <w:sz w:val="16"/>
          <w:szCs w:val="16"/>
        </w:rPr>
      </w:pPr>
      <w:r w:rsidRPr="00017506">
        <w:rPr>
          <w:sz w:val="16"/>
          <w:szCs w:val="16"/>
          <w:rtl/>
        </w:rPr>
        <w:t xml:space="preserve">האם לממש </w:t>
      </w:r>
      <w:r w:rsidRPr="00017506">
        <w:rPr>
          <w:sz w:val="16"/>
          <w:szCs w:val="16"/>
        </w:rPr>
        <w:t>RAM</w:t>
      </w:r>
      <w:r w:rsidRPr="00017506">
        <w:rPr>
          <w:sz w:val="16"/>
          <w:szCs w:val="16"/>
          <w:rtl/>
        </w:rPr>
        <w:t xml:space="preserve"> קטן יותר או להשתמש ביחידה הבסיסית אפילו אם ההקלטה קטנה יותר (ביחידה בסיסית 4096 ביטים להקלטה)</w:t>
      </w:r>
    </w:p>
    <w:p w:rsidR="00000000" w:rsidRDefault="00017506">
      <w:pPr>
        <w:rPr>
          <w:sz w:val="16"/>
          <w:szCs w:val="16"/>
        </w:rPr>
        <w:pPrChange w:id="1" w:author="MOSHE PORIAN" w:date="2012-06-09T18:21:00Z">
          <w:pPr>
            <w:numPr>
              <w:numId w:val="1"/>
            </w:numPr>
            <w:ind w:left="720" w:hanging="360"/>
          </w:pPr>
        </w:pPrChange>
      </w:pPr>
      <w:ins w:id="2" w:author="MOSHE PORIAN" w:date="2012-06-09T18:22:00Z">
        <w:r w:rsidRPr="00017506">
          <w:rPr>
            <w:sz w:val="16"/>
            <w:szCs w:val="16"/>
            <w:rtl/>
          </w:rPr>
          <w:t xml:space="preserve">יש </w:t>
        </w:r>
        <w:r w:rsidRPr="00017506">
          <w:rPr>
            <w:sz w:val="16"/>
            <w:szCs w:val="16"/>
          </w:rPr>
          <w:t>GENERIC</w:t>
        </w:r>
        <w:r w:rsidRPr="00017506">
          <w:rPr>
            <w:sz w:val="16"/>
            <w:szCs w:val="16"/>
            <w:rtl/>
          </w:rPr>
          <w:t xml:space="preserve">-ים לטובת הגודל והרוחב של ה- </w:t>
        </w:r>
        <w:r w:rsidRPr="00017506">
          <w:rPr>
            <w:sz w:val="16"/>
            <w:szCs w:val="16"/>
          </w:rPr>
          <w:t>RAM</w:t>
        </w:r>
        <w:r w:rsidRPr="00017506">
          <w:rPr>
            <w:sz w:val="16"/>
            <w:szCs w:val="16"/>
            <w:rtl/>
          </w:rPr>
          <w:t xml:space="preserve"> הבסיסי.</w:t>
        </w:r>
      </w:ins>
    </w:p>
    <w:p w:rsidR="00017506" w:rsidRPr="00017506" w:rsidRDefault="00017506" w:rsidP="00017506">
      <w:pPr>
        <w:rPr>
          <w:ins w:id="3" w:author="MOSHE PORIAN" w:date="2012-06-09T18:22:00Z"/>
          <w:sz w:val="16"/>
          <w:szCs w:val="16"/>
        </w:rPr>
      </w:pPr>
      <w:r w:rsidRPr="00017506">
        <w:rPr>
          <w:sz w:val="16"/>
          <w:szCs w:val="16"/>
          <w:rtl/>
        </w:rPr>
        <w:t xml:space="preserve">האם לקבוע גודל מקסימלי של הקלטה או שהמשתמש יכול להקליט כל מספר ביטים שהוא רוצה? </w:t>
      </w:r>
    </w:p>
    <w:p w:rsidR="00000000" w:rsidRDefault="00017506">
      <w:pPr>
        <w:rPr>
          <w:ins w:id="4" w:author="MOSHE PORIAN" w:date="2012-06-09T18:22:00Z"/>
          <w:sz w:val="16"/>
          <w:szCs w:val="16"/>
          <w:rtl/>
        </w:rPr>
        <w:pPrChange w:id="5" w:author="MOSHE PORIAN" w:date="2012-06-09T18:22:00Z">
          <w:pPr>
            <w:numPr>
              <w:numId w:val="1"/>
            </w:numPr>
            <w:ind w:left="720" w:hanging="360"/>
          </w:pPr>
        </w:pPrChange>
      </w:pPr>
      <w:ins w:id="6" w:author="MOSHE PORIAN" w:date="2012-06-09T18:22:00Z">
        <w:r w:rsidRPr="00017506">
          <w:rPr>
            <w:sz w:val="16"/>
            <w:szCs w:val="16"/>
            <w:rtl/>
          </w:rPr>
          <w:t xml:space="preserve">יש </w:t>
        </w:r>
        <w:r w:rsidRPr="00017506">
          <w:rPr>
            <w:sz w:val="16"/>
            <w:szCs w:val="16"/>
          </w:rPr>
          <w:t>GENERIC</w:t>
        </w:r>
      </w:ins>
      <w:ins w:id="7" w:author="MOSHE PORIAN" w:date="2012-06-09T18:23:00Z">
        <w:r w:rsidRPr="00017506">
          <w:rPr>
            <w:sz w:val="16"/>
            <w:szCs w:val="16"/>
            <w:rtl/>
          </w:rPr>
          <w:t xml:space="preserve">, </w:t>
        </w:r>
      </w:ins>
      <w:ins w:id="8" w:author="MOSHE PORIAN" w:date="2012-06-09T18:24:00Z">
        <w:r w:rsidRPr="00017506">
          <w:rPr>
            <w:sz w:val="16"/>
            <w:szCs w:val="16"/>
            <w:rtl/>
          </w:rPr>
          <w:t xml:space="preserve">והכול צריך להיות תלוי ב- </w:t>
        </w:r>
        <w:r w:rsidRPr="00017506">
          <w:rPr>
            <w:sz w:val="16"/>
            <w:szCs w:val="16"/>
          </w:rPr>
          <w:t>GENERICS</w:t>
        </w:r>
        <w:r w:rsidRPr="00017506">
          <w:rPr>
            <w:sz w:val="16"/>
            <w:szCs w:val="16"/>
            <w:rtl/>
          </w:rPr>
          <w:t>-ים.</w:t>
        </w:r>
      </w:ins>
    </w:p>
    <w:p w:rsidR="00000000" w:rsidRDefault="00017506">
      <w:pPr>
        <w:rPr>
          <w:ins w:id="9" w:author="MOSHE PORIAN" w:date="2012-06-09T18:24:00Z"/>
          <w:sz w:val="16"/>
          <w:szCs w:val="16"/>
          <w:rtl/>
        </w:rPr>
        <w:pPrChange w:id="10" w:author="MOSHE PORIAN" w:date="2012-06-09T18:22:00Z">
          <w:pPr>
            <w:numPr>
              <w:numId w:val="1"/>
            </w:numPr>
            <w:ind w:left="720" w:hanging="360"/>
          </w:pPr>
        </w:pPrChange>
      </w:pPr>
      <w:r w:rsidRPr="00017506">
        <w:rPr>
          <w:sz w:val="16"/>
          <w:szCs w:val="16"/>
          <w:rtl/>
        </w:rPr>
        <w:t xml:space="preserve">איך מייצגים את הבעיה כאשר צריך לשלוח את עומק ההקלטה בין היחידות במערכת (לדוגמא רוחב הפס בין </w:t>
      </w:r>
      <w:r w:rsidRPr="00017506">
        <w:rPr>
          <w:sz w:val="16"/>
          <w:szCs w:val="16"/>
        </w:rPr>
        <w:t>READ</w:t>
      </w:r>
      <w:r w:rsidRPr="00017506">
        <w:rPr>
          <w:sz w:val="16"/>
          <w:szCs w:val="16"/>
          <w:rtl/>
        </w:rPr>
        <w:t>-</w:t>
      </w:r>
      <w:r w:rsidRPr="00017506">
        <w:rPr>
          <w:sz w:val="16"/>
          <w:szCs w:val="16"/>
        </w:rPr>
        <w:t>WRITE</w:t>
      </w:r>
      <w:r w:rsidRPr="00017506">
        <w:rPr>
          <w:sz w:val="16"/>
          <w:szCs w:val="16"/>
          <w:rtl/>
        </w:rPr>
        <w:t xml:space="preserve"> -&gt; מצריך שליחת כתובת, תלוי ברוחב ההקלטה)</w:t>
      </w:r>
    </w:p>
    <w:p w:rsidR="00000000" w:rsidRDefault="00017506">
      <w:pPr>
        <w:rPr>
          <w:sz w:val="16"/>
          <w:szCs w:val="16"/>
        </w:rPr>
        <w:pPrChange w:id="11" w:author="MOSHE PORIAN" w:date="2012-06-09T18:22:00Z">
          <w:pPr>
            <w:numPr>
              <w:numId w:val="1"/>
            </w:numPr>
            <w:ind w:left="720" w:hanging="360"/>
          </w:pPr>
        </w:pPrChange>
      </w:pPr>
      <w:ins w:id="12" w:author="MOSHE PORIAN" w:date="2012-06-09T18:24:00Z">
        <w:r w:rsidRPr="00017506">
          <w:rPr>
            <w:sz w:val="16"/>
            <w:szCs w:val="16"/>
            <w:rtl/>
          </w:rPr>
          <w:t xml:space="preserve">הכול צריך להיות תלוי ב- </w:t>
        </w:r>
        <w:r w:rsidRPr="00017506">
          <w:rPr>
            <w:sz w:val="16"/>
            <w:szCs w:val="16"/>
          </w:rPr>
          <w:t>GENERIC</w:t>
        </w:r>
        <w:r w:rsidRPr="00017506">
          <w:rPr>
            <w:sz w:val="16"/>
            <w:szCs w:val="16"/>
            <w:rtl/>
          </w:rPr>
          <w:t xml:space="preserve">-ים, ואם חסר </w:t>
        </w:r>
        <w:r w:rsidRPr="00017506">
          <w:rPr>
            <w:sz w:val="16"/>
            <w:szCs w:val="16"/>
          </w:rPr>
          <w:t>GENERIC</w:t>
        </w:r>
        <w:r w:rsidRPr="00017506">
          <w:rPr>
            <w:sz w:val="16"/>
            <w:szCs w:val="16"/>
            <w:rtl/>
          </w:rPr>
          <w:t xml:space="preserve">-ים שלא חשבנו עליהם אז יש להוסיף. ה- </w:t>
        </w:r>
        <w:r w:rsidRPr="00017506">
          <w:rPr>
            <w:sz w:val="16"/>
            <w:szCs w:val="16"/>
          </w:rPr>
          <w:t>USER</w:t>
        </w:r>
        <w:r w:rsidRPr="00017506">
          <w:rPr>
            <w:sz w:val="16"/>
            <w:szCs w:val="16"/>
            <w:rtl/>
          </w:rPr>
          <w:t xml:space="preserve"> צריך לקבל גמישות מלאה.</w:t>
        </w:r>
      </w:ins>
    </w:p>
    <w:p w:rsidR="00017506" w:rsidRPr="00017506" w:rsidRDefault="00017506" w:rsidP="00017506">
      <w:pPr>
        <w:rPr>
          <w:ins w:id="13" w:author="MOSHE PORIAN" w:date="2012-06-09T18:23:00Z"/>
          <w:sz w:val="16"/>
          <w:szCs w:val="16"/>
        </w:rPr>
      </w:pPr>
      <w:r w:rsidRPr="00017506">
        <w:rPr>
          <w:sz w:val="16"/>
          <w:szCs w:val="16"/>
          <w:rtl/>
        </w:rPr>
        <w:t>האם ל</w:t>
      </w:r>
      <w:r w:rsidRPr="00017506">
        <w:rPr>
          <w:sz w:val="16"/>
          <w:szCs w:val="16"/>
        </w:rPr>
        <w:t>RAM</w:t>
      </w:r>
      <w:r w:rsidRPr="00017506">
        <w:rPr>
          <w:sz w:val="16"/>
          <w:szCs w:val="16"/>
          <w:rtl/>
        </w:rPr>
        <w:t xml:space="preserve"> יש כניסת שעון ו</w:t>
      </w:r>
      <w:r w:rsidRPr="00017506">
        <w:rPr>
          <w:sz w:val="16"/>
          <w:szCs w:val="16"/>
        </w:rPr>
        <w:t>RESET</w:t>
      </w:r>
    </w:p>
    <w:p w:rsidR="00017506" w:rsidRPr="00017506" w:rsidRDefault="00017506" w:rsidP="00017506">
      <w:pPr>
        <w:rPr>
          <w:sz w:val="16"/>
          <w:szCs w:val="16"/>
        </w:rPr>
      </w:pPr>
      <w:ins w:id="14" w:author="MOSHE PORIAN" w:date="2012-06-09T18:23:00Z">
        <w:r w:rsidRPr="00017506">
          <w:rPr>
            <w:sz w:val="16"/>
            <w:szCs w:val="16"/>
            <w:rtl/>
          </w:rPr>
          <w:t>כן.</w:t>
        </w:r>
      </w:ins>
    </w:p>
    <w:p w:rsidR="004D26FC" w:rsidRDefault="004D26FC" w:rsidP="00017506">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color w:val="2A2A2A"/>
          <w:sz w:val="14"/>
          <w:szCs w:val="14"/>
        </w:rPr>
        <w:t> </w:t>
      </w:r>
      <w:r>
        <w:rPr>
          <w:rStyle w:val="apple-converted-space"/>
          <w:rFonts w:eastAsiaTheme="minorEastAsia"/>
          <w:color w:val="2A2A2A"/>
          <w:sz w:val="14"/>
          <w:szCs w:val="14"/>
        </w:rPr>
        <w:t> </w:t>
      </w:r>
      <w:r>
        <w:rPr>
          <w:rFonts w:ascii="Arial" w:hAnsi="Arial" w:cs="Arial"/>
          <w:color w:val="2A2A2A"/>
          <w:sz w:val="16"/>
          <w:szCs w:val="16"/>
          <w:rtl/>
        </w:rPr>
        <w:t>כרגע יש קצת בלאגן לגבי מי, איפה ואיך מחושבת כתובת הכתיבה ל</w:t>
      </w:r>
      <w:r>
        <w:rPr>
          <w:rFonts w:ascii="Tahoma" w:hAnsi="Tahoma" w:cs="Tahoma"/>
          <w:color w:val="2A2A2A"/>
          <w:sz w:val="16"/>
          <w:szCs w:val="16"/>
        </w:rPr>
        <w:t>RAM</w:t>
      </w:r>
      <w:r>
        <w:rPr>
          <w:rStyle w:val="apple-converted-space"/>
          <w:rFonts w:ascii="Arial" w:eastAsiaTheme="minorEastAsia" w:hAnsi="Arial" w:cs="Arial"/>
          <w:color w:val="2A2A2A"/>
          <w:sz w:val="16"/>
          <w:szCs w:val="16"/>
        </w:rPr>
        <w:t> </w:t>
      </w:r>
      <w:r>
        <w:rPr>
          <w:rFonts w:ascii="Arial" w:hAnsi="Arial" w:cs="Arial"/>
          <w:color w:val="2A2A2A"/>
          <w:sz w:val="16"/>
          <w:szCs w:val="16"/>
        </w:rPr>
        <w:t>(</w:t>
      </w:r>
      <w:r>
        <w:rPr>
          <w:rFonts w:ascii="Arial" w:hAnsi="Arial" w:cs="Arial"/>
          <w:color w:val="2A2A2A"/>
          <w:sz w:val="16"/>
          <w:szCs w:val="16"/>
          <w:rtl/>
        </w:rPr>
        <w:t>כאשר מגיעים האותות, הכתובת צריכה להתאפס לתא הראשון ואז פשוט להעלות את הכתובת בהתאם למספר האותות המוקלטים). כמובן שנתקן ונסנכרן הכל לאחר תשובתך, כרגע אצלנו יש גם קצת חוסר התאמה רצינו רק את חוות דעתך לפני שאנו משנים, חישוב הכתובת של המידע</w:t>
      </w:r>
      <w:r>
        <w:rPr>
          <w:rStyle w:val="apple-converted-space"/>
          <w:rFonts w:ascii="Arial" w:eastAsiaTheme="minorEastAsia" w:hAnsi="Arial" w:cs="Arial"/>
          <w:color w:val="2A2A2A"/>
          <w:sz w:val="16"/>
          <w:szCs w:val="16"/>
        </w:rPr>
        <w:t> </w:t>
      </w:r>
      <w:r>
        <w:rPr>
          <w:rFonts w:ascii="Arial" w:hAnsi="Arial" w:cs="Arial"/>
          <w:b/>
          <w:bCs/>
          <w:color w:val="2A2A2A"/>
          <w:sz w:val="16"/>
          <w:szCs w:val="16"/>
          <w:rtl/>
        </w:rPr>
        <w:t>הנכנס</w:t>
      </w:r>
      <w:r>
        <w:rPr>
          <w:rStyle w:val="apple-converted-space"/>
          <w:rFonts w:ascii="Arial" w:eastAsiaTheme="minorEastAsia" w:hAnsi="Arial" w:cs="Arial"/>
          <w:color w:val="2A2A2A"/>
          <w:sz w:val="16"/>
          <w:szCs w:val="16"/>
        </w:rPr>
        <w:t> </w:t>
      </w:r>
      <w:r>
        <w:rPr>
          <w:rFonts w:ascii="Arial" w:hAnsi="Arial" w:cs="Arial"/>
          <w:color w:val="2A2A2A"/>
          <w:sz w:val="16"/>
          <w:szCs w:val="16"/>
          <w:rtl/>
        </w:rPr>
        <w:t>כרגע מבוצע ב</w:t>
      </w:r>
      <w:r>
        <w:rPr>
          <w:rFonts w:ascii="Tahoma" w:hAnsi="Tahoma" w:cs="Tahoma"/>
          <w:color w:val="2A2A2A"/>
          <w:sz w:val="16"/>
          <w:szCs w:val="16"/>
        </w:rPr>
        <w:t>WRITE CONTROLLER</w:t>
      </w:r>
      <w:r>
        <w:rPr>
          <w:rStyle w:val="apple-converted-space"/>
          <w:rFonts w:ascii="Arial" w:eastAsiaTheme="minorEastAsia" w:hAnsi="Arial" w:cs="Arial"/>
          <w:color w:val="2A2A2A"/>
          <w:sz w:val="16"/>
          <w:szCs w:val="16"/>
        </w:rPr>
        <w:t> </w:t>
      </w:r>
      <w:r>
        <w:rPr>
          <w:rFonts w:ascii="Arial" w:hAnsi="Arial" w:cs="Arial"/>
          <w:color w:val="2A2A2A"/>
          <w:sz w:val="16"/>
          <w:szCs w:val="16"/>
          <w:rtl/>
        </w:rPr>
        <w:t>לפי השיטה שהצענו למעלה</w:t>
      </w:r>
      <w:r>
        <w:rPr>
          <w:rFonts w:ascii="Arial" w:hAnsi="Arial" w:cs="Arial"/>
          <w:color w:val="2A2A2A"/>
          <w:sz w:val="16"/>
          <w:szCs w:val="16"/>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write controller</w:t>
      </w:r>
      <w:r>
        <w:rPr>
          <w:rStyle w:val="apple-converted-space"/>
          <w:rFonts w:ascii="Tahoma" w:eastAsiaTheme="minorEastAsia" w:hAnsi="Tahoma" w:cs="Tahoma"/>
          <w:color w:val="2A2A2A"/>
          <w:sz w:val="16"/>
          <w:szCs w:val="16"/>
          <w:shd w:val="clear" w:color="auto" w:fill="FFFF00"/>
        </w:rPr>
        <w:t> </w:t>
      </w:r>
      <w:r>
        <w:rPr>
          <w:rFonts w:ascii="Arial" w:hAnsi="Arial" w:cs="Arial"/>
          <w:color w:val="2A2A2A"/>
          <w:sz w:val="16"/>
          <w:szCs w:val="16"/>
          <w:shd w:val="clear" w:color="auto" w:fill="FFFF00"/>
        </w:rPr>
        <w:t> </w:t>
      </w:r>
      <w:r>
        <w:rPr>
          <w:rFonts w:ascii="Arial" w:hAnsi="Arial" w:cs="Arial"/>
          <w:color w:val="2A2A2A"/>
          <w:sz w:val="16"/>
          <w:szCs w:val="16"/>
          <w:shd w:val="clear" w:color="auto" w:fill="FFFF00"/>
          <w:rtl/>
        </w:rPr>
        <w:t>אחראי לשנות ולחשב את כתובת הכתיבה של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Pr>
        <w:t>(</w:t>
      </w:r>
      <w:proofErr w:type="spellStart"/>
      <w:r>
        <w:rPr>
          <w:rFonts w:ascii="Tahoma" w:hAnsi="Tahoma" w:cs="Tahoma"/>
          <w:color w:val="2A2A2A"/>
          <w:sz w:val="16"/>
          <w:szCs w:val="16"/>
          <w:shd w:val="clear" w:color="auto" w:fill="FFFF00"/>
        </w:rPr>
        <w:t>addr_in</w:t>
      </w:r>
      <w:proofErr w:type="spellEnd"/>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את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CONTROL</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שאומר שה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לכניסה של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tl/>
        </w:rPr>
        <w:t>חוקית</w:t>
      </w:r>
      <w:r>
        <w:rPr>
          <w:rFonts w:ascii="Arial" w:hAnsi="Arial" w:cs="Arial" w:hint="cs"/>
          <w:color w:val="2A2A2A"/>
          <w:sz w:val="16"/>
          <w:szCs w:val="16"/>
          <w:shd w:val="clear" w:color="auto" w:fill="FFFF00"/>
        </w:rPr>
        <w:t xml:space="preserve"> (</w:t>
      </w:r>
      <w:proofErr w:type="spellStart"/>
      <w:r>
        <w:rPr>
          <w:rFonts w:ascii="Tahoma" w:hAnsi="Tahoma" w:cs="Tahoma"/>
          <w:color w:val="2A2A2A"/>
          <w:sz w:val="16"/>
          <w:szCs w:val="16"/>
          <w:shd w:val="clear" w:color="auto" w:fill="FFFF00"/>
        </w:rPr>
        <w:t>din_valid</w:t>
      </w:r>
      <w:proofErr w:type="spellEnd"/>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והוא מעביר גם את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לכתיבה ל</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שמורכבת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TRIGGER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וה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INPUT 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להקלטה לאחר שהוא מסדר אותם בהתאם ל</w:t>
      </w:r>
      <w:r>
        <w:rPr>
          <w:rFonts w:ascii="Arial" w:hAnsi="Arial" w:cs="Arial"/>
          <w:color w:val="2A2A2A"/>
          <w:sz w:val="16"/>
          <w:szCs w:val="16"/>
          <w:shd w:val="clear" w:color="auto" w:fill="FFFF00"/>
        </w:rPr>
        <w:t>-</w:t>
      </w:r>
      <w:r>
        <w:rPr>
          <w:rFonts w:ascii="Tahoma" w:hAnsi="Tahoma" w:cs="Tahoma"/>
          <w:color w:val="2A2A2A"/>
          <w:sz w:val="16"/>
          <w:szCs w:val="16"/>
          <w:shd w:val="clear" w:color="auto" w:fill="FFFF00"/>
        </w:rPr>
        <w:t>GENERICS</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Symbol" w:hAnsi="Symbol" w:cs="Tahoma"/>
          <w:color w:val="2A2A2A"/>
          <w:sz w:val="16"/>
          <w:szCs w:val="16"/>
        </w:rPr>
        <w:t></w:t>
      </w:r>
      <w:r>
        <w:rPr>
          <w:color w:val="2A2A2A"/>
          <w:sz w:val="14"/>
          <w:szCs w:val="14"/>
        </w:rPr>
        <w:t>        </w:t>
      </w:r>
      <w:r>
        <w:rPr>
          <w:rStyle w:val="apple-converted-space"/>
          <w:rFonts w:eastAsiaTheme="minorEastAsia"/>
          <w:color w:val="2A2A2A"/>
          <w:sz w:val="14"/>
          <w:szCs w:val="14"/>
        </w:rPr>
        <w:t> </w:t>
      </w:r>
      <w:r>
        <w:rPr>
          <w:rFonts w:ascii="Arial" w:hAnsi="Arial" w:cs="Arial"/>
          <w:color w:val="2A2A2A"/>
          <w:sz w:val="16"/>
          <w:szCs w:val="16"/>
          <w:rtl/>
        </w:rPr>
        <w:t>האם ל</w:t>
      </w:r>
      <w:proofErr w:type="spellStart"/>
      <w:r>
        <w:rPr>
          <w:rFonts w:ascii="Tahoma" w:hAnsi="Tahoma" w:cs="Tahoma"/>
          <w:color w:val="2A2A2A"/>
          <w:sz w:val="16"/>
          <w:szCs w:val="16"/>
        </w:rPr>
        <w:t>rdcntr</w:t>
      </w:r>
      <w:proofErr w:type="spellEnd"/>
      <w:r>
        <w:rPr>
          <w:rStyle w:val="apple-converted-space"/>
          <w:rFonts w:ascii="Arial" w:eastAsiaTheme="minorEastAsia" w:hAnsi="Arial" w:cs="Arial"/>
          <w:color w:val="2A2A2A"/>
          <w:sz w:val="16"/>
          <w:szCs w:val="16"/>
        </w:rPr>
        <w:t> </w:t>
      </w:r>
      <w:r>
        <w:rPr>
          <w:rFonts w:ascii="Arial" w:hAnsi="Arial" w:cs="Arial"/>
          <w:color w:val="2A2A2A"/>
          <w:sz w:val="16"/>
          <w:szCs w:val="16"/>
          <w:rtl/>
        </w:rPr>
        <w:t>תפקידים נוספים? כרגע הוא רק מקבל את המידע היוצא מה</w:t>
      </w:r>
      <w:r>
        <w:rPr>
          <w:rFonts w:ascii="Tahoma" w:hAnsi="Tahoma" w:cs="Tahoma"/>
          <w:color w:val="2A2A2A"/>
          <w:sz w:val="16"/>
          <w:szCs w:val="16"/>
        </w:rPr>
        <w:t>RAM</w:t>
      </w:r>
      <w:r>
        <w:rPr>
          <w:rStyle w:val="apple-converted-space"/>
          <w:rFonts w:ascii="Arial" w:eastAsiaTheme="minorEastAsia" w:hAnsi="Arial" w:cs="Arial"/>
          <w:color w:val="2A2A2A"/>
          <w:sz w:val="16"/>
          <w:szCs w:val="16"/>
        </w:rPr>
        <w:t> </w:t>
      </w:r>
      <w:r>
        <w:rPr>
          <w:rFonts w:ascii="Arial" w:hAnsi="Arial" w:cs="Arial"/>
          <w:color w:val="2A2A2A"/>
          <w:sz w:val="16"/>
          <w:szCs w:val="16"/>
          <w:rtl/>
        </w:rPr>
        <w:t>ופשוט מעביר אותו החוצה דרך</w:t>
      </w:r>
      <w:r>
        <w:rPr>
          <w:rStyle w:val="apple-converted-space"/>
          <w:rFonts w:ascii="Arial" w:eastAsiaTheme="minorEastAsia" w:hAnsi="Arial" w:cs="Arial"/>
          <w:color w:val="2A2A2A"/>
          <w:sz w:val="16"/>
          <w:szCs w:val="16"/>
        </w:rPr>
        <w:t> </w:t>
      </w:r>
      <w:r>
        <w:rPr>
          <w:rFonts w:ascii="Tahoma" w:hAnsi="Tahoma" w:cs="Tahoma"/>
          <w:color w:val="2A2A2A"/>
          <w:sz w:val="16"/>
          <w:szCs w:val="16"/>
        </w:rPr>
        <w:t>WBM</w:t>
      </w:r>
      <w:r>
        <w:rPr>
          <w:rStyle w:val="apple-converted-space"/>
          <w:rFonts w:ascii="Arial" w:eastAsiaTheme="minorEastAsia" w:hAnsi="Arial" w:cs="Arial"/>
          <w:color w:val="2A2A2A"/>
          <w:sz w:val="16"/>
          <w:szCs w:val="16"/>
        </w:rPr>
        <w:t> </w:t>
      </w:r>
      <w:r>
        <w:rPr>
          <w:rFonts w:ascii="Arial" w:hAnsi="Arial" w:cs="Arial"/>
          <w:color w:val="2A2A2A"/>
          <w:sz w:val="16"/>
          <w:szCs w:val="16"/>
        </w:rPr>
        <w:t>(</w:t>
      </w:r>
      <w:r>
        <w:rPr>
          <w:rFonts w:ascii="Arial" w:hAnsi="Arial" w:cs="Arial"/>
          <w:color w:val="2A2A2A"/>
          <w:sz w:val="16"/>
          <w:szCs w:val="16"/>
          <w:rtl/>
        </w:rPr>
        <w:t>נראה כאילו אפשר להחליפו ברגיסטר פשוט) או שהוא בעצם מכין את המידע היוצא לפורמט ש</w:t>
      </w:r>
      <w:r>
        <w:rPr>
          <w:rStyle w:val="apple-converted-space"/>
          <w:rFonts w:ascii="Arial" w:eastAsiaTheme="minorEastAsia" w:hAnsi="Arial" w:cs="Arial"/>
          <w:color w:val="2A2A2A"/>
          <w:sz w:val="16"/>
          <w:szCs w:val="16"/>
        </w:rPr>
        <w:t> </w:t>
      </w:r>
      <w:r>
        <w:rPr>
          <w:rFonts w:ascii="Tahoma" w:hAnsi="Tahoma" w:cs="Tahoma"/>
          <w:color w:val="2A2A2A"/>
          <w:sz w:val="16"/>
          <w:szCs w:val="16"/>
        </w:rPr>
        <w:t>WBM</w:t>
      </w:r>
      <w:r>
        <w:rPr>
          <w:rStyle w:val="apple-converted-space"/>
          <w:rFonts w:ascii="Arial" w:eastAsiaTheme="minorEastAsia" w:hAnsi="Arial" w:cs="Arial"/>
          <w:color w:val="2A2A2A"/>
          <w:sz w:val="16"/>
          <w:szCs w:val="16"/>
        </w:rPr>
        <w:t> </w:t>
      </w:r>
      <w:r>
        <w:rPr>
          <w:rFonts w:ascii="Arial" w:hAnsi="Arial" w:cs="Arial"/>
          <w:color w:val="2A2A2A"/>
          <w:sz w:val="16"/>
          <w:szCs w:val="16"/>
          <w:rtl/>
        </w:rPr>
        <w:t>יכול לקרוא? אם נדרש שינוי בצורת המידע, כיצד אנו מבצעים זאת</w:t>
      </w:r>
      <w:r>
        <w:rPr>
          <w:rFonts w:ascii="Arial" w:hAnsi="Arial" w:cs="Arial"/>
          <w:color w:val="2A2A2A"/>
          <w:sz w:val="16"/>
          <w:szCs w:val="16"/>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read controller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צריך לקבל הוראה מתי להתחיל לעבוד, ואז בהתאם לקונפיגורציות, האן קורא מידע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ים, ואז מוציא אותו על גבי פרוטוקול ווישבון</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אין לכם בכלל</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state machines</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בכל האיורים. שלחתי לכם מלא דוגמאות. לדוגמא כאן: נמצאים במצב</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IDLE</w:t>
      </w:r>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מחכים לטריגר להתחיל לעבוד, ואז עוברים למצב של קריאה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ים, מפעילים</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COUNTER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כמה לקרוא, ואז מגיע מידע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ומשם ממשיכים למצב של להוציא את המידע החוצה בפורמט הנכון בפרוטוקול ווישבון</w:t>
      </w:r>
      <w:r>
        <w:rPr>
          <w:rFonts w:ascii="Arial" w:hAnsi="Arial" w:cs="Arial"/>
          <w:color w:val="2A2A2A"/>
          <w:sz w:val="16"/>
          <w:szCs w:val="16"/>
          <w:shd w:val="clear" w:color="auto" w:fill="FFFF00"/>
        </w:rPr>
        <w:t>.</w:t>
      </w:r>
    </w:p>
    <w:p w:rsidR="004D26FC" w:rsidRDefault="004D26FC" w:rsidP="004D26FC">
      <w:pPr>
        <w:pStyle w:val="ecxmsonormal"/>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Arial" w:hAnsi="Arial" w:cs="Arial"/>
          <w:color w:val="2A2A2A"/>
          <w:sz w:val="16"/>
          <w:szCs w:val="16"/>
          <w:shd w:val="clear" w:color="auto" w:fill="FFFF00"/>
          <w:rtl/>
        </w:rPr>
        <w:t>הערות נוספות</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Tahoma" w:hAnsi="Tahoma" w:cs="Tahoma"/>
          <w:color w:val="2A2A2A"/>
          <w:sz w:val="16"/>
          <w:szCs w:val="16"/>
          <w:shd w:val="clear" w:color="auto" w:fill="FFFF00"/>
        </w:rPr>
        <w:t>1.</w:t>
      </w:r>
      <w:r>
        <w:rPr>
          <w:color w:val="2A2A2A"/>
          <w:sz w:val="14"/>
          <w:szCs w:val="14"/>
          <w:shd w:val="clear" w:color="auto" w:fill="FFFF00"/>
        </w:rPr>
        <w:t>     </w:t>
      </w:r>
      <w:r>
        <w:rPr>
          <w:rStyle w:val="apple-converted-space"/>
          <w:rFonts w:eastAsiaTheme="minorEastAsia"/>
          <w:color w:val="2A2A2A"/>
          <w:sz w:val="14"/>
          <w:szCs w:val="14"/>
          <w:shd w:val="clear" w:color="auto" w:fill="FFFF00"/>
        </w:rPr>
        <w:t> </w:t>
      </w:r>
      <w:r>
        <w:rPr>
          <w:rFonts w:ascii="Arial" w:hAnsi="Arial" w:cs="Arial"/>
          <w:color w:val="2A2A2A"/>
          <w:sz w:val="16"/>
          <w:szCs w:val="16"/>
          <w:shd w:val="clear" w:color="auto" w:fill="FFFF00"/>
          <w:rtl/>
        </w:rPr>
        <w:t>ברגיסטרים אמור להיות יח' שמפענחת את הכתובת שמגיעה מהווישבון וכל 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CONTROLLE</w:t>
      </w:r>
      <w:r>
        <w:rPr>
          <w:rFonts w:ascii="Arial" w:hAnsi="Arial" w:cs="Arial"/>
          <w:color w:val="2A2A2A"/>
          <w:sz w:val="16"/>
          <w:szCs w:val="16"/>
          <w:shd w:val="clear" w:color="auto" w:fill="FFFF00"/>
        </w:rPr>
        <w:t>-</w:t>
      </w:r>
      <w:r>
        <w:rPr>
          <w:rFonts w:ascii="Arial" w:hAnsi="Arial" w:cs="Arial"/>
          <w:color w:val="2A2A2A"/>
          <w:sz w:val="16"/>
          <w:szCs w:val="16"/>
          <w:shd w:val="clear" w:color="auto" w:fill="FFFF00"/>
          <w:rtl/>
        </w:rPr>
        <w:t>ים שלה ובהתאם כותבת לרגיסטר המתאים</w:t>
      </w:r>
      <w:r>
        <w:rPr>
          <w:rFonts w:ascii="Arial" w:hAnsi="Arial" w:cs="Arial"/>
          <w:color w:val="2A2A2A"/>
          <w:sz w:val="16"/>
          <w:szCs w:val="16"/>
          <w:shd w:val="clear" w:color="auto" w:fill="FFFF00"/>
        </w:rPr>
        <w:t>.</w:t>
      </w:r>
    </w:p>
    <w:p w:rsidR="004D26FC"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color w:val="2A2A2A"/>
          <w:sz w:val="16"/>
          <w:szCs w:val="16"/>
        </w:rPr>
      </w:pPr>
      <w:r>
        <w:rPr>
          <w:rFonts w:ascii="Tahoma" w:hAnsi="Tahoma" w:cs="Tahoma"/>
          <w:color w:val="2A2A2A"/>
          <w:sz w:val="16"/>
          <w:szCs w:val="16"/>
          <w:shd w:val="clear" w:color="auto" w:fill="FFFF00"/>
        </w:rPr>
        <w:t>2.</w:t>
      </w:r>
      <w:r>
        <w:rPr>
          <w:color w:val="2A2A2A"/>
          <w:sz w:val="14"/>
          <w:szCs w:val="14"/>
          <w:shd w:val="clear" w:color="auto" w:fill="FFFF00"/>
        </w:rPr>
        <w:t>     </w:t>
      </w:r>
      <w:r>
        <w:rPr>
          <w:rStyle w:val="apple-converted-space"/>
          <w:rFonts w:eastAsiaTheme="minorEastAsia"/>
          <w:color w:val="2A2A2A"/>
          <w:sz w:val="14"/>
          <w:szCs w:val="14"/>
          <w:shd w:val="clear" w:color="auto" w:fill="FFFF00"/>
        </w:rPr>
        <w:t> </w:t>
      </w:r>
      <w:r>
        <w:rPr>
          <w:rFonts w:ascii="Arial" w:hAnsi="Arial" w:cs="Arial"/>
          <w:color w:val="2A2A2A"/>
          <w:sz w:val="16"/>
          <w:szCs w:val="16"/>
          <w:shd w:val="clear" w:color="auto" w:fill="FFFF00"/>
          <w:rtl/>
        </w:rPr>
        <w:t>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write controller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המידע לא נשמר 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shift register</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אלא נשמר כל הזמן 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RAM</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גם כשלא מגיע הטריגר. ברגע שמגיע הטריגר אז מתחיל חישוב בהתאם לקונפיגורציות. לדוגמא: אם הטריגר הוא בסוף, אז סיימנו כי כבר רשמנו כל מה שצריך. אם הוא באמצע אז שמרנו כבר חצי מה</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DATA</w:t>
      </w:r>
      <w:r>
        <w:rPr>
          <w:rStyle w:val="apple-converted-space"/>
          <w:rFonts w:ascii="Arial" w:eastAsiaTheme="minorEastAsia" w:hAnsi="Arial" w:cs="Arial"/>
          <w:color w:val="2A2A2A"/>
          <w:sz w:val="16"/>
          <w:szCs w:val="16"/>
          <w:shd w:val="clear" w:color="auto" w:fill="FFFF00"/>
        </w:rPr>
        <w:t> </w:t>
      </w:r>
      <w:r>
        <w:rPr>
          <w:rFonts w:ascii="Arial" w:hAnsi="Arial" w:cs="Arial"/>
          <w:color w:val="2A2A2A"/>
          <w:sz w:val="16"/>
          <w:szCs w:val="16"/>
          <w:shd w:val="clear" w:color="auto" w:fill="FFFF00"/>
          <w:rtl/>
        </w:rPr>
        <w:t>ונותר לשמור עוד חצי. אם בהתחלה אז כל מה ששמרנו לא רלוונטי ומעכשיו יש לשמור את כל המידע (בהתאם לעומק הנדרש</w:t>
      </w:r>
      <w:r>
        <w:rPr>
          <w:rFonts w:ascii="Arial" w:hAnsi="Arial" w:cs="Arial"/>
          <w:color w:val="2A2A2A"/>
          <w:sz w:val="16"/>
          <w:szCs w:val="16"/>
          <w:shd w:val="clear" w:color="auto" w:fill="FFFF00"/>
        </w:rPr>
        <w:t>).</w:t>
      </w:r>
    </w:p>
    <w:p w:rsidR="004D26FC" w:rsidRPr="004D3D7B" w:rsidRDefault="004D26FC" w:rsidP="004D26FC">
      <w:pPr>
        <w:pStyle w:val="NormalWeb"/>
        <w:numPr>
          <w:ilvl w:val="0"/>
          <w:numId w:val="1"/>
        </w:numPr>
        <w:shd w:val="clear" w:color="auto" w:fill="FFFFFF"/>
        <w:bidi/>
        <w:spacing w:before="0" w:beforeAutospacing="0" w:after="324" w:afterAutospacing="0" w:line="213" w:lineRule="atLeast"/>
        <w:rPr>
          <w:rFonts w:ascii="Tahoma" w:hAnsi="Tahoma" w:cs="Tahoma" w:hint="cs"/>
          <w:color w:val="2A2A2A"/>
          <w:sz w:val="16"/>
          <w:szCs w:val="16"/>
        </w:rPr>
      </w:pPr>
      <w:r>
        <w:rPr>
          <w:rFonts w:ascii="Tahoma" w:hAnsi="Tahoma" w:cs="Tahoma"/>
          <w:color w:val="2A2A2A"/>
          <w:sz w:val="16"/>
          <w:szCs w:val="16"/>
          <w:shd w:val="clear" w:color="auto" w:fill="FFFF00"/>
        </w:rPr>
        <w:t>3.</w:t>
      </w:r>
      <w:r>
        <w:rPr>
          <w:color w:val="2A2A2A"/>
          <w:sz w:val="14"/>
          <w:szCs w:val="14"/>
          <w:shd w:val="clear" w:color="auto" w:fill="FFFF00"/>
        </w:rPr>
        <w:t>     </w:t>
      </w:r>
      <w:r>
        <w:rPr>
          <w:rStyle w:val="apple-converted-space"/>
          <w:rFonts w:eastAsiaTheme="minorEastAsia"/>
          <w:color w:val="2A2A2A"/>
          <w:sz w:val="14"/>
          <w:szCs w:val="14"/>
          <w:shd w:val="clear" w:color="auto" w:fill="FFFF00"/>
        </w:rPr>
        <w:t> </w:t>
      </w:r>
      <w:r>
        <w:rPr>
          <w:rFonts w:ascii="Arial" w:hAnsi="Arial" w:cs="Arial"/>
          <w:color w:val="2A2A2A"/>
          <w:sz w:val="16"/>
          <w:szCs w:val="16"/>
          <w:shd w:val="clear" w:color="auto" w:fill="FFFF00"/>
          <w:rtl/>
        </w:rPr>
        <w:t>ב</w:t>
      </w:r>
      <w:r>
        <w:rPr>
          <w:rFonts w:ascii="Arial" w:hAnsi="Arial" w:cs="Arial"/>
          <w:color w:val="2A2A2A"/>
          <w:sz w:val="16"/>
          <w:szCs w:val="16"/>
          <w:shd w:val="clear" w:color="auto" w:fill="FFFF00"/>
        </w:rPr>
        <w:t>-</w:t>
      </w:r>
      <w:r>
        <w:rPr>
          <w:rStyle w:val="apple-converted-space"/>
          <w:rFonts w:ascii="Arial" w:eastAsiaTheme="minorEastAsia" w:hAnsi="Arial" w:cs="Arial"/>
          <w:color w:val="2A2A2A"/>
          <w:sz w:val="16"/>
          <w:szCs w:val="16"/>
          <w:shd w:val="clear" w:color="auto" w:fill="FFFF00"/>
        </w:rPr>
        <w:t> </w:t>
      </w:r>
      <w:r>
        <w:rPr>
          <w:rFonts w:ascii="Tahoma" w:hAnsi="Tahoma" w:cs="Tahoma"/>
          <w:color w:val="2A2A2A"/>
          <w:sz w:val="16"/>
          <w:szCs w:val="16"/>
          <w:shd w:val="clear" w:color="auto" w:fill="FFFF00"/>
        </w:rPr>
        <w:t>SVN</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tl/>
        </w:rPr>
        <w:t>בספריית</w:t>
      </w:r>
      <w:r>
        <w:rPr>
          <w:rStyle w:val="apple-converted-space"/>
          <w:rFonts w:ascii="Arial" w:eastAsiaTheme="minorEastAsia" w:hAnsi="Arial" w:cs="Arial" w:hint="cs"/>
          <w:color w:val="2A2A2A"/>
          <w:sz w:val="16"/>
          <w:szCs w:val="16"/>
          <w:shd w:val="clear" w:color="auto" w:fill="FFFF00"/>
        </w:rPr>
        <w:t> </w:t>
      </w:r>
      <w:r>
        <w:rPr>
          <w:rFonts w:ascii="Tahoma" w:hAnsi="Tahoma" w:cs="Tahoma"/>
          <w:color w:val="2A2A2A"/>
          <w:sz w:val="16"/>
          <w:szCs w:val="16"/>
          <w:shd w:val="clear" w:color="auto" w:fill="FFFF00"/>
        </w:rPr>
        <w:t>CORE</w:t>
      </w:r>
      <w:r>
        <w:rPr>
          <w:rStyle w:val="apple-converted-space"/>
          <w:rFonts w:ascii="Arial" w:eastAsiaTheme="minorEastAsia" w:hAnsi="Arial" w:cs="Arial"/>
          <w:color w:val="2A2A2A"/>
          <w:sz w:val="16"/>
          <w:szCs w:val="16"/>
          <w:shd w:val="clear" w:color="auto" w:fill="FFFF00"/>
        </w:rPr>
        <w:t> </w:t>
      </w:r>
      <w:r>
        <w:rPr>
          <w:rFonts w:ascii="Arial" w:hAnsi="Arial" w:cs="Arial" w:hint="cs"/>
          <w:color w:val="2A2A2A"/>
          <w:sz w:val="16"/>
          <w:szCs w:val="16"/>
          <w:shd w:val="clear" w:color="auto" w:fill="FFFF00"/>
          <w:rtl/>
        </w:rPr>
        <w:t>יש קבצים שונים של</w:t>
      </w:r>
      <w:r>
        <w:rPr>
          <w:rStyle w:val="apple-converted-space"/>
          <w:rFonts w:ascii="Arial" w:eastAsiaTheme="minorEastAsia" w:hAnsi="Arial" w:cs="Arial" w:hint="cs"/>
          <w:color w:val="2A2A2A"/>
          <w:sz w:val="16"/>
          <w:szCs w:val="16"/>
          <w:shd w:val="clear" w:color="auto" w:fill="FFFF00"/>
        </w:rPr>
        <w:t> </w:t>
      </w:r>
      <w:r>
        <w:rPr>
          <w:rFonts w:ascii="Tahoma" w:hAnsi="Tahoma" w:cs="Tahoma"/>
          <w:color w:val="2A2A2A"/>
          <w:sz w:val="16"/>
          <w:szCs w:val="16"/>
          <w:shd w:val="clear" w:color="auto" w:fill="FFFF00"/>
        </w:rPr>
        <w:t>General Block Diagram</w:t>
      </w:r>
      <w:r>
        <w:rPr>
          <w:rFonts w:ascii="Arial" w:hAnsi="Arial" w:cs="Arial"/>
          <w:color w:val="2A2A2A"/>
          <w:sz w:val="16"/>
          <w:szCs w:val="16"/>
          <w:shd w:val="clear" w:color="auto" w:fill="FFFF00"/>
        </w:rPr>
        <w:t xml:space="preserve">. </w:t>
      </w:r>
      <w:r>
        <w:rPr>
          <w:rFonts w:ascii="Arial" w:hAnsi="Arial" w:cs="Arial"/>
          <w:color w:val="2A2A2A"/>
          <w:sz w:val="16"/>
          <w:szCs w:val="16"/>
          <w:shd w:val="clear" w:color="auto" w:fill="FFFF00"/>
          <w:rtl/>
        </w:rPr>
        <w:t>אמור להיות רק אחד. כך גם לגבי עוד קבצים</w:t>
      </w:r>
      <w:r>
        <w:rPr>
          <w:rFonts w:ascii="Arial" w:hAnsi="Arial" w:cs="Arial"/>
          <w:color w:val="2A2A2A"/>
          <w:sz w:val="16"/>
          <w:szCs w:val="16"/>
          <w:shd w:val="clear" w:color="auto" w:fill="FFFF00"/>
        </w:rPr>
        <w:t>.</w:t>
      </w:r>
    </w:p>
    <w:p w:rsidR="009D1B04" w:rsidRPr="004D3D7B" w:rsidRDefault="004D3D7B" w:rsidP="004D3D7B">
      <w:pPr>
        <w:pStyle w:val="ListParagraph"/>
        <w:numPr>
          <w:ilvl w:val="0"/>
          <w:numId w:val="1"/>
        </w:numPr>
        <w:rPr>
          <w:sz w:val="16"/>
          <w:szCs w:val="16"/>
          <w:rtl/>
        </w:rPr>
      </w:pPr>
      <w:r w:rsidRPr="004D3D7B">
        <w:rPr>
          <w:rFonts w:hint="cs"/>
          <w:sz w:val="16"/>
          <w:szCs w:val="16"/>
          <w:rtl/>
        </w:rPr>
        <w:t xml:space="preserve">בדיאגרמת </w:t>
      </w:r>
      <w:r w:rsidRPr="004D3D7B">
        <w:rPr>
          <w:rFonts w:hint="cs"/>
          <w:sz w:val="16"/>
          <w:szCs w:val="16"/>
        </w:rPr>
        <w:t>RAM</w:t>
      </w:r>
      <w:r w:rsidRPr="004D3D7B">
        <w:rPr>
          <w:rFonts w:hint="cs"/>
          <w:sz w:val="16"/>
          <w:szCs w:val="16"/>
          <w:rtl/>
        </w:rPr>
        <w:t xml:space="preserve"> איך לחלחל </w:t>
      </w:r>
      <w:r w:rsidRPr="004D3D7B">
        <w:rPr>
          <w:rFonts w:hint="cs"/>
          <w:sz w:val="16"/>
          <w:szCs w:val="16"/>
        </w:rPr>
        <w:t>GENRERICS</w:t>
      </w:r>
      <w:r w:rsidRPr="004D3D7B">
        <w:rPr>
          <w:rFonts w:hint="cs"/>
          <w:sz w:val="16"/>
          <w:szCs w:val="16"/>
          <w:rtl/>
        </w:rPr>
        <w:t xml:space="preserve"> לתוך </w:t>
      </w:r>
      <w:r w:rsidRPr="004D3D7B">
        <w:rPr>
          <w:rFonts w:hint="cs"/>
          <w:sz w:val="16"/>
          <w:szCs w:val="16"/>
        </w:rPr>
        <w:t>RAM</w:t>
      </w:r>
      <w:r w:rsidRPr="004D3D7B">
        <w:rPr>
          <w:rFonts w:hint="cs"/>
          <w:sz w:val="16"/>
          <w:szCs w:val="16"/>
          <w:rtl/>
        </w:rPr>
        <w:t xml:space="preserve"> כדי לקבוע גודל.</w:t>
      </w:r>
      <w:r w:rsidR="00E245C2">
        <w:rPr>
          <w:rFonts w:hint="cs"/>
          <w:sz w:val="16"/>
          <w:szCs w:val="16"/>
          <w:rtl/>
        </w:rPr>
        <w:t xml:space="preserve"> ( כרגע בדיאגרמה כניסת </w:t>
      </w:r>
      <w:r w:rsidR="00E245C2">
        <w:rPr>
          <w:rFonts w:hint="cs"/>
          <w:sz w:val="16"/>
          <w:szCs w:val="16"/>
        </w:rPr>
        <w:t>GENER</w:t>
      </w:r>
      <w:r w:rsidR="00E245C2">
        <w:rPr>
          <w:rFonts w:hint="cs"/>
          <w:sz w:val="16"/>
          <w:szCs w:val="16"/>
          <w:rtl/>
        </w:rPr>
        <w:t xml:space="preserve"> לא מחוברת)</w:t>
      </w:r>
    </w:p>
    <w:p w:rsidR="00B0116A" w:rsidRDefault="00B0116A"/>
    <w:sectPr w:rsidR="00B0116A" w:rsidSect="00927404">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C17CE"/>
    <w:multiLevelType w:val="hybridMultilevel"/>
    <w:tmpl w:val="F9F4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6D7A53"/>
    <w:multiLevelType w:val="hybridMultilevel"/>
    <w:tmpl w:val="A4A835A8"/>
    <w:lvl w:ilvl="0" w:tplc="681EBF3A">
      <w:numFmt w:val="bullet"/>
      <w:lvlText w:val=""/>
      <w:lvlJc w:val="left"/>
      <w:pPr>
        <w:ind w:left="720" w:hanging="360"/>
      </w:pPr>
      <w:rPr>
        <w:rFonts w:ascii="Symbol" w:eastAsiaTheme="minorHAnsi" w:hAnsi="Symbol"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D1B04"/>
    <w:rsid w:val="00017506"/>
    <w:rsid w:val="00194563"/>
    <w:rsid w:val="001C67FE"/>
    <w:rsid w:val="00205FFD"/>
    <w:rsid w:val="004B34FC"/>
    <w:rsid w:val="004D26FC"/>
    <w:rsid w:val="004D3D7B"/>
    <w:rsid w:val="00927404"/>
    <w:rsid w:val="009D1B04"/>
    <w:rsid w:val="009F4E72"/>
    <w:rsid w:val="00B0116A"/>
    <w:rsid w:val="00E245C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B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D1B04"/>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9D1B04"/>
    <w:rPr>
      <w:rFonts w:eastAsiaTheme="minorEastAsia"/>
      <w:sz w:val="20"/>
      <w:szCs w:val="20"/>
    </w:rPr>
  </w:style>
  <w:style w:type="paragraph" w:styleId="ListParagraph">
    <w:name w:val="List Paragraph"/>
    <w:basedOn w:val="Normal"/>
    <w:uiPriority w:val="34"/>
    <w:qFormat/>
    <w:rsid w:val="009D1B04"/>
    <w:pPr>
      <w:ind w:left="720"/>
      <w:contextualSpacing/>
    </w:pPr>
    <w:rPr>
      <w:rFonts w:eastAsiaTheme="minorEastAsia"/>
    </w:rPr>
  </w:style>
  <w:style w:type="character" w:styleId="CommentReference">
    <w:name w:val="annotation reference"/>
    <w:basedOn w:val="DefaultParagraphFont"/>
    <w:uiPriority w:val="99"/>
    <w:semiHidden/>
    <w:unhideWhenUsed/>
    <w:rsid w:val="009D1B04"/>
    <w:rPr>
      <w:sz w:val="16"/>
      <w:szCs w:val="16"/>
    </w:rPr>
  </w:style>
  <w:style w:type="paragraph" w:styleId="BalloonText">
    <w:name w:val="Balloon Text"/>
    <w:basedOn w:val="Normal"/>
    <w:link w:val="BalloonTextChar"/>
    <w:uiPriority w:val="99"/>
    <w:semiHidden/>
    <w:unhideWhenUsed/>
    <w:rsid w:val="009D1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B04"/>
    <w:rPr>
      <w:rFonts w:ascii="Tahoma" w:hAnsi="Tahoma" w:cs="Tahoma"/>
      <w:sz w:val="16"/>
      <w:szCs w:val="16"/>
    </w:rPr>
  </w:style>
  <w:style w:type="paragraph" w:styleId="NormalWeb">
    <w:name w:val="Normal (Web)"/>
    <w:basedOn w:val="Normal"/>
    <w:uiPriority w:val="99"/>
    <w:semiHidden/>
    <w:unhideWhenUsed/>
    <w:rsid w:val="004D26F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26FC"/>
  </w:style>
  <w:style w:type="paragraph" w:customStyle="1" w:styleId="ecxmsonormal">
    <w:name w:val="ecxmsonormal"/>
    <w:basedOn w:val="Normal"/>
    <w:rsid w:val="004D26F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6585950">
      <w:bodyDiv w:val="1"/>
      <w:marLeft w:val="0"/>
      <w:marRight w:val="0"/>
      <w:marTop w:val="0"/>
      <w:marBottom w:val="0"/>
      <w:divBdr>
        <w:top w:val="none" w:sz="0" w:space="0" w:color="auto"/>
        <w:left w:val="none" w:sz="0" w:space="0" w:color="auto"/>
        <w:bottom w:val="none" w:sz="0" w:space="0" w:color="auto"/>
        <w:right w:val="none" w:sz="0" w:space="0" w:color="auto"/>
      </w:divBdr>
    </w:div>
    <w:div w:id="127902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434</Words>
  <Characters>2170</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zvika pery</dc:creator>
  <cp:keywords/>
  <dc:description/>
  <cp:lastModifiedBy>Moran</cp:lastModifiedBy>
  <cp:revision>7</cp:revision>
  <dcterms:created xsi:type="dcterms:W3CDTF">2012-09-04T20:44:00Z</dcterms:created>
  <dcterms:modified xsi:type="dcterms:W3CDTF">2012-09-18T14:53:00Z</dcterms:modified>
</cp:coreProperties>
</file>