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0287">
      <w:pPr>
        <w:jc w:val="center"/>
        <w:rPr>
          <w:b/>
          <w:bCs/>
          <w:u w:val="single"/>
          <w:rPrChange w:id="0" w:author="MOSHE PORIAN" w:date="2012-06-09T17:59:00Z">
            <w:rPr/>
          </w:rPrChange>
        </w:rPr>
        <w:pPrChange w:id="1" w:author="MOSHE PORIAN" w:date="2012-06-09T17:59:00Z">
          <w:pPr/>
        </w:pPrChange>
      </w:pPr>
      <w:r w:rsidRPr="009F0287">
        <w:rPr>
          <w:b/>
          <w:bCs/>
          <w:u w:val="single"/>
          <w:rPrChange w:id="2" w:author="MOSHE PORIAN" w:date="2012-06-09T17:59:00Z">
            <w:rPr/>
          </w:rPrChange>
        </w:rPr>
        <w:t>Generic</w:t>
      </w:r>
      <w:ins w:id="3" w:author="MOSHE PORIAN" w:date="2012-06-09T17:59:00Z">
        <w:r w:rsidRPr="009F0287">
          <w:rPr>
            <w:b/>
            <w:bCs/>
            <w:u w:val="single"/>
            <w:rPrChange w:id="4" w:author="MOSHE PORIAN" w:date="2012-06-09T17:59:00Z">
              <w:rPr/>
            </w:rPrChange>
          </w:rPr>
          <w:t xml:space="preserve"> </w:t>
        </w:r>
      </w:ins>
      <w:ins w:id="5" w:author="MOSHE PORIAN" w:date="2012-06-09T17:58:00Z">
        <w:r w:rsidRPr="009F0287">
          <w:rPr>
            <w:b/>
            <w:bCs/>
            <w:u w:val="single"/>
            <w:rPrChange w:id="6" w:author="MOSHE PORIAN" w:date="2012-06-09T17:59:00Z">
              <w:rPr/>
            </w:rPrChange>
          </w:rPr>
          <w:t>list</w:t>
        </w:r>
      </w:ins>
      <w:ins w:id="7" w:author="MOSHE PORIAN" w:date="2012-06-09T17:59:00Z">
        <w:r w:rsidRPr="009F0287">
          <w:rPr>
            <w:b/>
            <w:bCs/>
            <w:u w:val="single"/>
            <w:rPrChange w:id="8" w:author="MOSHE PORIAN" w:date="2012-06-09T17:59:00Z">
              <w:rPr/>
            </w:rPrChange>
          </w:rPr>
          <w:t xml:space="preserve"> – Internal Logic Analyzer Core</w:t>
        </w:r>
      </w:ins>
    </w:p>
    <w:tbl>
      <w:tblPr>
        <w:tblStyle w:val="a3"/>
        <w:bidiVisual/>
        <w:tblW w:w="0" w:type="auto"/>
        <w:tblLook w:val="04A0"/>
      </w:tblPr>
      <w:tblGrid>
        <w:gridCol w:w="2840"/>
        <w:gridCol w:w="2841"/>
        <w:gridCol w:w="2841"/>
      </w:tblGrid>
      <w:tr w:rsidR="00176AE8" w:rsidDel="009F2900" w:rsidTr="00930563">
        <w:trPr>
          <w:del w:id="9" w:author="MOSHE PORIAN" w:date="2012-06-09T17:59:00Z"/>
        </w:trPr>
        <w:tc>
          <w:tcPr>
            <w:tcW w:w="2840" w:type="dxa"/>
            <w:shd w:val="clear" w:color="auto" w:fill="EEECE1" w:themeFill="background2"/>
          </w:tcPr>
          <w:p w:rsidR="00176AE8" w:rsidDel="009F2900" w:rsidRDefault="00176AE8" w:rsidP="00930563">
            <w:pPr>
              <w:jc w:val="center"/>
              <w:rPr>
                <w:del w:id="10" w:author="MOSHE PORIAN" w:date="2012-06-09T17:59:00Z"/>
              </w:rPr>
            </w:pPr>
            <w:commentRangeStart w:id="11"/>
            <w:del w:id="12" w:author="MOSHE PORIAN" w:date="2012-06-09T17:59:00Z">
              <w:r w:rsidDel="009F2900">
                <w:delText>Description</w:delText>
              </w:r>
            </w:del>
          </w:p>
        </w:tc>
        <w:tc>
          <w:tcPr>
            <w:tcW w:w="2841" w:type="dxa"/>
            <w:shd w:val="clear" w:color="auto" w:fill="EEECE1" w:themeFill="background2"/>
          </w:tcPr>
          <w:p w:rsidR="00176AE8" w:rsidDel="009F2900" w:rsidRDefault="00930563" w:rsidP="00930563">
            <w:pPr>
              <w:jc w:val="center"/>
              <w:rPr>
                <w:del w:id="13" w:author="MOSHE PORIAN" w:date="2012-06-09T17:59:00Z"/>
                <w:rtl/>
              </w:rPr>
            </w:pPr>
            <w:del w:id="14" w:author="MOSHE PORIAN" w:date="2012-06-09T17:59:00Z">
              <w:r w:rsidDel="009F2900">
                <w:delText>size</w:delText>
              </w:r>
            </w:del>
          </w:p>
        </w:tc>
        <w:tc>
          <w:tcPr>
            <w:tcW w:w="2841" w:type="dxa"/>
            <w:shd w:val="clear" w:color="auto" w:fill="EEECE1" w:themeFill="background2"/>
          </w:tcPr>
          <w:p w:rsidR="00176AE8" w:rsidDel="009F2900" w:rsidRDefault="00176AE8" w:rsidP="00930563">
            <w:pPr>
              <w:jc w:val="center"/>
              <w:rPr>
                <w:del w:id="15" w:author="MOSHE PORIAN" w:date="2012-06-09T17:59:00Z"/>
              </w:rPr>
            </w:pPr>
            <w:del w:id="16" w:author="MOSHE PORIAN" w:date="2012-06-09T17:59:00Z">
              <w:r w:rsidDel="009F2900">
                <w:delText>name</w:delText>
              </w:r>
            </w:del>
          </w:p>
        </w:tc>
      </w:tr>
      <w:tr w:rsidR="00176AE8" w:rsidDel="009F2900" w:rsidTr="00176AE8">
        <w:trPr>
          <w:del w:id="17" w:author="MOSHE PORIAN" w:date="2012-06-09T17:59:00Z"/>
        </w:trPr>
        <w:tc>
          <w:tcPr>
            <w:tcW w:w="2840" w:type="dxa"/>
          </w:tcPr>
          <w:p w:rsidR="00176AE8" w:rsidDel="009F2900" w:rsidRDefault="00176AE8">
            <w:pPr>
              <w:rPr>
                <w:del w:id="18" w:author="MOSHE PORIAN" w:date="2012-06-09T17:59:00Z"/>
              </w:rPr>
            </w:pPr>
            <w:del w:id="19" w:author="MOSHE PORIAN" w:date="2012-06-09T17:59:00Z">
              <w:r w:rsidDel="009F2900">
                <w:delText>Determine the number of bits that will be recorded for each signal.</w:delText>
              </w:r>
            </w:del>
          </w:p>
        </w:tc>
        <w:tc>
          <w:tcPr>
            <w:tcW w:w="2841" w:type="dxa"/>
          </w:tcPr>
          <w:p w:rsidR="00176AE8" w:rsidDel="009F2900" w:rsidRDefault="00176AE8">
            <w:pPr>
              <w:rPr>
                <w:del w:id="20" w:author="MOSHE PORIAN" w:date="2012-06-09T17:59:00Z"/>
              </w:rPr>
            </w:pPr>
          </w:p>
        </w:tc>
        <w:tc>
          <w:tcPr>
            <w:tcW w:w="2841" w:type="dxa"/>
          </w:tcPr>
          <w:p w:rsidR="00176AE8" w:rsidDel="009F2900" w:rsidRDefault="00176AE8">
            <w:pPr>
              <w:rPr>
                <w:del w:id="21" w:author="MOSHE PORIAN" w:date="2012-06-09T17:59:00Z"/>
                <w:rtl/>
              </w:rPr>
            </w:pPr>
            <w:del w:id="22" w:author="MOSHE PORIAN" w:date="2012-06-09T17:59:00Z">
              <w:r w:rsidDel="009F2900">
                <w:delText>Recording depth</w:delText>
              </w:r>
            </w:del>
          </w:p>
        </w:tc>
      </w:tr>
      <w:tr w:rsidR="00176AE8" w:rsidDel="009F2900" w:rsidTr="00176AE8">
        <w:trPr>
          <w:del w:id="23" w:author="MOSHE PORIAN" w:date="2012-06-09T17:59:00Z"/>
        </w:trPr>
        <w:tc>
          <w:tcPr>
            <w:tcW w:w="2840" w:type="dxa"/>
          </w:tcPr>
          <w:p w:rsidR="00176AE8" w:rsidDel="009F2900" w:rsidRDefault="00176AE8">
            <w:pPr>
              <w:rPr>
                <w:del w:id="24" w:author="MOSHE PORIAN" w:date="2012-06-09T17:59:00Z"/>
                <w:rFonts w:hint="cs"/>
              </w:rPr>
            </w:pPr>
          </w:p>
        </w:tc>
        <w:tc>
          <w:tcPr>
            <w:tcW w:w="2841" w:type="dxa"/>
          </w:tcPr>
          <w:p w:rsidR="00176AE8" w:rsidDel="009F2900" w:rsidRDefault="00176AE8">
            <w:pPr>
              <w:rPr>
                <w:del w:id="25" w:author="MOSHE PORIAN" w:date="2012-06-09T17:59:00Z"/>
              </w:rPr>
            </w:pPr>
            <w:del w:id="26" w:author="MOSHE PORIAN" w:date="2012-06-09T17:59:00Z">
              <w:r w:rsidDel="009F2900">
                <w:delText>[0..7]</w:delText>
              </w:r>
            </w:del>
          </w:p>
        </w:tc>
        <w:tc>
          <w:tcPr>
            <w:tcW w:w="2841" w:type="dxa"/>
          </w:tcPr>
          <w:p w:rsidR="00176AE8" w:rsidDel="009F2900" w:rsidRDefault="00176AE8">
            <w:pPr>
              <w:rPr>
                <w:del w:id="27" w:author="MOSHE PORIAN" w:date="2012-06-09T17:59:00Z"/>
              </w:rPr>
            </w:pPr>
            <w:del w:id="28" w:author="MOSHE PORIAN" w:date="2012-06-09T17:59:00Z">
              <w:r w:rsidDel="009F2900">
                <w:delText>Number of signals</w:delText>
              </w:r>
            </w:del>
            <w:commentRangeEnd w:id="11"/>
            <w:r w:rsidR="00AE7BFB">
              <w:rPr>
                <w:rStyle w:val="a5"/>
                <w:rtl/>
              </w:rPr>
              <w:commentReference w:id="11"/>
            </w:r>
          </w:p>
        </w:tc>
      </w:tr>
    </w:tbl>
    <w:tbl>
      <w:tblPr>
        <w:tblpPr w:leftFromText="180" w:rightFromText="180" w:vertAnchor="text" w:horzAnchor="margin" w:tblpXSpec="center" w:tblpY="168"/>
        <w:tblW w:w="104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03"/>
        <w:gridCol w:w="2700"/>
        <w:gridCol w:w="3763"/>
        <w:gridCol w:w="1187"/>
        <w:gridCol w:w="1800"/>
      </w:tblGrid>
      <w:tr w:rsidR="00F2129A" w:rsidRPr="00190542" w:rsidTr="00F2129A">
        <w:trPr>
          <w:tblHeader/>
          <w:ins w:id="29" w:author="MOSHE PORIAN" w:date="2012-06-09T18:07:00Z"/>
        </w:trPr>
        <w:tc>
          <w:tcPr>
            <w:tcW w:w="1003" w:type="dxa"/>
            <w:shd w:val="solid" w:color="auto" w:fill="auto"/>
          </w:tcPr>
          <w:p w:rsidR="00F2129A" w:rsidRDefault="00F2129A" w:rsidP="00F2129A">
            <w:pPr>
              <w:bidi w:val="0"/>
              <w:spacing w:after="0" w:line="240" w:lineRule="auto"/>
              <w:rPr>
                <w:ins w:id="30" w:author="MOSHE PORIAN" w:date="2012-06-09T18:07:00Z"/>
              </w:rPr>
            </w:pPr>
            <w:commentRangeStart w:id="31"/>
            <w:ins w:id="32" w:author="MOSHE PORIAN" w:date="2012-06-09T18:07:00Z">
              <w:r>
                <w:t>Number</w:t>
              </w:r>
            </w:ins>
          </w:p>
        </w:tc>
        <w:tc>
          <w:tcPr>
            <w:tcW w:w="2700" w:type="dxa"/>
            <w:shd w:val="solid" w:color="auto" w:fill="auto"/>
          </w:tcPr>
          <w:p w:rsidR="00F2129A" w:rsidRPr="00190542" w:rsidRDefault="00F2129A" w:rsidP="00F2129A">
            <w:pPr>
              <w:bidi w:val="0"/>
              <w:spacing w:after="0" w:line="240" w:lineRule="auto"/>
              <w:rPr>
                <w:ins w:id="33" w:author="MOSHE PORIAN" w:date="2012-06-09T18:07:00Z"/>
              </w:rPr>
            </w:pPr>
            <w:ins w:id="34" w:author="MOSHE PORIAN" w:date="2012-06-09T18:07:00Z">
              <w:r>
                <w:t>Generic Parameter</w:t>
              </w:r>
            </w:ins>
          </w:p>
        </w:tc>
        <w:tc>
          <w:tcPr>
            <w:tcW w:w="3763" w:type="dxa"/>
            <w:shd w:val="solid" w:color="auto" w:fill="auto"/>
          </w:tcPr>
          <w:p w:rsidR="00F2129A" w:rsidRPr="00190542" w:rsidRDefault="00F2129A" w:rsidP="00F2129A">
            <w:pPr>
              <w:bidi w:val="0"/>
              <w:spacing w:after="0" w:line="240" w:lineRule="auto"/>
              <w:rPr>
                <w:ins w:id="35" w:author="MOSHE PORIAN" w:date="2012-06-09T18:07:00Z"/>
              </w:rPr>
            </w:pPr>
            <w:ins w:id="36" w:author="MOSHE PORIAN" w:date="2012-06-09T18:07:00Z">
              <w:r w:rsidRPr="00190542">
                <w:t>Description</w:t>
              </w:r>
            </w:ins>
          </w:p>
        </w:tc>
        <w:tc>
          <w:tcPr>
            <w:tcW w:w="1187" w:type="dxa"/>
            <w:shd w:val="solid" w:color="auto" w:fill="auto"/>
          </w:tcPr>
          <w:p w:rsidR="00F2129A" w:rsidRPr="00190542" w:rsidRDefault="00F2129A" w:rsidP="00F2129A">
            <w:pPr>
              <w:bidi w:val="0"/>
              <w:spacing w:after="0" w:line="240" w:lineRule="auto"/>
              <w:rPr>
                <w:ins w:id="37" w:author="MOSHE PORIAN" w:date="2012-06-09T18:07:00Z"/>
              </w:rPr>
            </w:pPr>
            <w:ins w:id="38" w:author="MOSHE PORIAN" w:date="2012-06-09T18:07:00Z">
              <w:r>
                <w:t>Type</w:t>
              </w:r>
            </w:ins>
          </w:p>
        </w:tc>
        <w:tc>
          <w:tcPr>
            <w:tcW w:w="1800" w:type="dxa"/>
            <w:shd w:val="solid" w:color="auto" w:fill="auto"/>
          </w:tcPr>
          <w:p w:rsidR="00F2129A" w:rsidRPr="00190542" w:rsidRDefault="00F2129A" w:rsidP="00F2129A">
            <w:pPr>
              <w:bidi w:val="0"/>
              <w:spacing w:after="0" w:line="240" w:lineRule="auto"/>
              <w:jc w:val="center"/>
              <w:rPr>
                <w:ins w:id="39" w:author="MOSHE PORIAN" w:date="2012-06-09T18:07:00Z"/>
              </w:rPr>
            </w:pPr>
            <w:ins w:id="40" w:author="MOSHE PORIAN" w:date="2012-06-09T18:07:00Z">
              <w:r>
                <w:t>Default Value</w:t>
              </w:r>
            </w:ins>
          </w:p>
        </w:tc>
      </w:tr>
      <w:tr w:rsidR="00F2129A" w:rsidRPr="00190542" w:rsidTr="00F2129A">
        <w:trPr>
          <w:ins w:id="41" w:author="MOSHE PORIAN" w:date="2012-06-09T18:07:00Z"/>
        </w:trPr>
        <w:tc>
          <w:tcPr>
            <w:tcW w:w="1003" w:type="dxa"/>
          </w:tcPr>
          <w:p w:rsidR="00F2129A" w:rsidRDefault="00F2129A" w:rsidP="00F2129A">
            <w:pPr>
              <w:pStyle w:val="a4"/>
              <w:numPr>
                <w:ilvl w:val="0"/>
                <w:numId w:val="2"/>
              </w:numPr>
              <w:bidi w:val="0"/>
              <w:spacing w:after="0" w:line="240" w:lineRule="auto"/>
              <w:rPr>
                <w:ins w:id="42" w:author="MOSHE PORIAN" w:date="2012-06-09T18:07:00Z"/>
              </w:rPr>
            </w:pPr>
          </w:p>
        </w:tc>
        <w:tc>
          <w:tcPr>
            <w:tcW w:w="2700" w:type="dxa"/>
          </w:tcPr>
          <w:p w:rsidR="00F2129A" w:rsidRPr="00190542" w:rsidRDefault="00F2129A" w:rsidP="00F2129A">
            <w:pPr>
              <w:bidi w:val="0"/>
              <w:spacing w:after="0" w:line="240" w:lineRule="auto"/>
              <w:rPr>
                <w:ins w:id="43" w:author="MOSHE PORIAN" w:date="2012-06-09T18:07:00Z"/>
              </w:rPr>
            </w:pPr>
            <w:proofErr w:type="spellStart"/>
            <w:ins w:id="44" w:author="MOSHE PORIAN" w:date="2012-06-09T18:07:00Z">
              <w:r>
                <w:t>record_depth_g</w:t>
              </w:r>
              <w:proofErr w:type="spellEnd"/>
            </w:ins>
          </w:p>
        </w:tc>
        <w:tc>
          <w:tcPr>
            <w:tcW w:w="3763" w:type="dxa"/>
          </w:tcPr>
          <w:p w:rsidR="00F2129A" w:rsidRPr="00190542" w:rsidRDefault="00F2129A" w:rsidP="00F2129A">
            <w:pPr>
              <w:bidi w:val="0"/>
              <w:spacing w:after="0" w:line="240" w:lineRule="auto"/>
              <w:rPr>
                <w:ins w:id="45" w:author="MOSHE PORIAN" w:date="2012-06-09T18:07:00Z"/>
              </w:rPr>
            </w:pPr>
            <w:ins w:id="46" w:author="MOSHE PORIAN" w:date="2012-06-09T18:07:00Z">
              <w:r>
                <w:t>Determine the number of bits that will be recorded for each signal</w:t>
              </w:r>
            </w:ins>
          </w:p>
        </w:tc>
        <w:tc>
          <w:tcPr>
            <w:tcW w:w="1187" w:type="dxa"/>
          </w:tcPr>
          <w:p w:rsidR="00F2129A" w:rsidRDefault="00F2129A" w:rsidP="00F2129A">
            <w:pPr>
              <w:bidi w:val="0"/>
              <w:spacing w:after="0" w:line="240" w:lineRule="auto"/>
              <w:rPr>
                <w:ins w:id="47" w:author="MOSHE PORIAN" w:date="2012-06-09T18:07:00Z"/>
              </w:rPr>
            </w:pPr>
            <w:ins w:id="48" w:author="MOSHE PORIAN" w:date="2012-06-09T18:07:00Z">
              <w:r>
                <w:t>positive</w:t>
              </w:r>
            </w:ins>
          </w:p>
        </w:tc>
        <w:tc>
          <w:tcPr>
            <w:tcW w:w="1800" w:type="dxa"/>
          </w:tcPr>
          <w:p w:rsidR="00F2129A" w:rsidRPr="00190542" w:rsidRDefault="00F2129A" w:rsidP="00F2129A">
            <w:pPr>
              <w:bidi w:val="0"/>
              <w:spacing w:after="0" w:line="240" w:lineRule="auto"/>
              <w:rPr>
                <w:ins w:id="49" w:author="MOSHE PORIAN" w:date="2012-06-09T18:07:00Z"/>
              </w:rPr>
            </w:pPr>
            <w:ins w:id="50" w:author="MOSHE PORIAN" w:date="2012-06-09T18:07:00Z">
              <w:r>
                <w:t>256</w:t>
              </w:r>
            </w:ins>
          </w:p>
        </w:tc>
      </w:tr>
      <w:tr w:rsidR="00F2129A" w:rsidRPr="00190542" w:rsidTr="00F2129A">
        <w:trPr>
          <w:ins w:id="51" w:author="MOSHE PORIAN" w:date="2012-06-09T18:07:00Z"/>
        </w:trPr>
        <w:tc>
          <w:tcPr>
            <w:tcW w:w="1003" w:type="dxa"/>
          </w:tcPr>
          <w:p w:rsidR="00F2129A" w:rsidRDefault="00F2129A" w:rsidP="00F2129A">
            <w:pPr>
              <w:pStyle w:val="a4"/>
              <w:numPr>
                <w:ilvl w:val="0"/>
                <w:numId w:val="2"/>
              </w:numPr>
              <w:bidi w:val="0"/>
              <w:spacing w:after="0" w:line="240" w:lineRule="auto"/>
              <w:rPr>
                <w:ins w:id="52" w:author="MOSHE PORIAN" w:date="2012-06-09T18:07:00Z"/>
              </w:rPr>
            </w:pPr>
          </w:p>
        </w:tc>
        <w:tc>
          <w:tcPr>
            <w:tcW w:w="2700" w:type="dxa"/>
          </w:tcPr>
          <w:p w:rsidR="00F2129A" w:rsidRPr="00190542" w:rsidRDefault="00F2129A" w:rsidP="00F2129A">
            <w:pPr>
              <w:bidi w:val="0"/>
              <w:spacing w:after="0" w:line="240" w:lineRule="auto"/>
              <w:rPr>
                <w:ins w:id="53" w:author="MOSHE PORIAN" w:date="2012-06-09T18:07:00Z"/>
              </w:rPr>
            </w:pPr>
            <w:proofErr w:type="spellStart"/>
            <w:ins w:id="54" w:author="MOSHE PORIAN" w:date="2012-06-09T18:07:00Z">
              <w:r>
                <w:t>num_of_signals_g</w:t>
              </w:r>
              <w:proofErr w:type="spellEnd"/>
            </w:ins>
          </w:p>
        </w:tc>
        <w:tc>
          <w:tcPr>
            <w:tcW w:w="3763" w:type="dxa"/>
          </w:tcPr>
          <w:p w:rsidR="00F2129A" w:rsidRPr="00190542" w:rsidRDefault="00F2129A" w:rsidP="00F2129A">
            <w:pPr>
              <w:bidi w:val="0"/>
              <w:spacing w:after="0" w:line="240" w:lineRule="auto"/>
              <w:rPr>
                <w:ins w:id="55" w:author="MOSHE PORIAN" w:date="2012-06-09T18:07:00Z"/>
              </w:rPr>
            </w:pPr>
            <w:ins w:id="56" w:author="MOSHE PORIAN" w:date="2012-06-09T18:07:00Z">
              <w:r>
                <w:t>Determine the number of signals that will be recorded</w:t>
              </w:r>
            </w:ins>
          </w:p>
        </w:tc>
        <w:tc>
          <w:tcPr>
            <w:tcW w:w="1187" w:type="dxa"/>
          </w:tcPr>
          <w:p w:rsidR="00F2129A" w:rsidRDefault="00F2129A" w:rsidP="00F2129A">
            <w:pPr>
              <w:bidi w:val="0"/>
              <w:spacing w:after="0" w:line="240" w:lineRule="auto"/>
              <w:rPr>
                <w:ins w:id="57" w:author="MOSHE PORIAN" w:date="2012-06-09T18:07:00Z"/>
              </w:rPr>
            </w:pPr>
            <w:ins w:id="58" w:author="MOSHE PORIAN" w:date="2012-06-09T18:07:00Z">
              <w:r>
                <w:t>positive</w:t>
              </w:r>
            </w:ins>
          </w:p>
        </w:tc>
        <w:tc>
          <w:tcPr>
            <w:tcW w:w="1800" w:type="dxa"/>
          </w:tcPr>
          <w:p w:rsidR="00F2129A" w:rsidRPr="00190542" w:rsidRDefault="00F2129A" w:rsidP="00F2129A">
            <w:pPr>
              <w:bidi w:val="0"/>
              <w:spacing w:after="0" w:line="240" w:lineRule="auto"/>
              <w:rPr>
                <w:ins w:id="59" w:author="MOSHE PORIAN" w:date="2012-06-09T18:07:00Z"/>
              </w:rPr>
            </w:pPr>
            <w:ins w:id="60" w:author="MOSHE PORIAN" w:date="2012-06-09T18:07:00Z">
              <w:r>
                <w:t>8</w:t>
              </w:r>
            </w:ins>
          </w:p>
        </w:tc>
      </w:tr>
      <w:tr w:rsidR="00F2129A" w:rsidRPr="00190542" w:rsidTr="00F2129A">
        <w:trPr>
          <w:ins w:id="61" w:author="MOSHE PORIAN" w:date="2012-06-09T18:07:00Z"/>
        </w:trPr>
        <w:tc>
          <w:tcPr>
            <w:tcW w:w="1003" w:type="dxa"/>
          </w:tcPr>
          <w:p w:rsidR="00F2129A" w:rsidRPr="00AE180D" w:rsidRDefault="00F2129A" w:rsidP="00F2129A">
            <w:pPr>
              <w:pStyle w:val="a4"/>
              <w:numPr>
                <w:ilvl w:val="0"/>
                <w:numId w:val="2"/>
              </w:numPr>
              <w:bidi w:val="0"/>
              <w:spacing w:after="0" w:line="240" w:lineRule="auto"/>
              <w:rPr>
                <w:ins w:id="62" w:author="MOSHE PORIAN" w:date="2012-06-09T18:07:00Z"/>
              </w:rPr>
            </w:pPr>
          </w:p>
        </w:tc>
        <w:tc>
          <w:tcPr>
            <w:tcW w:w="2700" w:type="dxa"/>
          </w:tcPr>
          <w:p w:rsidR="00F2129A" w:rsidRDefault="00F2129A" w:rsidP="00F2129A">
            <w:pPr>
              <w:bidi w:val="0"/>
              <w:spacing w:after="0" w:line="240" w:lineRule="auto"/>
              <w:rPr>
                <w:ins w:id="63" w:author="MOSHE PORIAN" w:date="2012-06-09T18:07:00Z"/>
              </w:rPr>
            </w:pPr>
            <w:proofErr w:type="spellStart"/>
            <w:ins w:id="64" w:author="MOSHE PORIAN" w:date="2012-06-09T18:07:00Z">
              <w:r w:rsidRPr="00AE180D">
                <w:t>reset_polarity_g</w:t>
              </w:r>
              <w:proofErr w:type="spellEnd"/>
            </w:ins>
          </w:p>
        </w:tc>
        <w:tc>
          <w:tcPr>
            <w:tcW w:w="3763" w:type="dxa"/>
          </w:tcPr>
          <w:p w:rsidR="00F2129A" w:rsidRPr="00AE180D" w:rsidRDefault="00F2129A" w:rsidP="00F2129A">
            <w:pPr>
              <w:bidi w:val="0"/>
              <w:spacing w:after="0" w:line="240" w:lineRule="auto"/>
              <w:rPr>
                <w:ins w:id="65" w:author="MOSHE PORIAN" w:date="2012-06-09T18:07:00Z"/>
              </w:rPr>
            </w:pPr>
            <w:ins w:id="66" w:author="MOSHE PORIAN" w:date="2012-06-09T18:07:00Z">
              <w:r w:rsidRPr="00AE180D">
                <w:t>Reset polarity:</w:t>
              </w:r>
            </w:ins>
          </w:p>
          <w:p w:rsidR="00F2129A" w:rsidRPr="00AE180D" w:rsidRDefault="00F2129A" w:rsidP="00F2129A">
            <w:pPr>
              <w:bidi w:val="0"/>
              <w:spacing w:after="0" w:line="240" w:lineRule="auto"/>
              <w:rPr>
                <w:ins w:id="67" w:author="MOSHE PORIAN" w:date="2012-06-09T18:07:00Z"/>
              </w:rPr>
            </w:pPr>
            <w:ins w:id="68" w:author="MOSHE PORIAN" w:date="2012-06-09T18:07:00Z">
              <w:r w:rsidRPr="00AE180D">
                <w:t>'1': Active high</w:t>
              </w:r>
            </w:ins>
          </w:p>
          <w:p w:rsidR="00F2129A" w:rsidRDefault="00F2129A" w:rsidP="00F2129A">
            <w:pPr>
              <w:bidi w:val="0"/>
              <w:spacing w:after="0" w:line="240" w:lineRule="auto"/>
              <w:rPr>
                <w:ins w:id="69" w:author="MOSHE PORIAN" w:date="2012-06-09T18:07:00Z"/>
              </w:rPr>
            </w:pPr>
            <w:ins w:id="70" w:author="MOSHE PORIAN" w:date="2012-06-09T18:07:00Z">
              <w:r w:rsidRPr="00AE180D">
                <w:t>'0': Active low</w:t>
              </w:r>
            </w:ins>
          </w:p>
        </w:tc>
        <w:tc>
          <w:tcPr>
            <w:tcW w:w="1187" w:type="dxa"/>
          </w:tcPr>
          <w:p w:rsidR="00F2129A" w:rsidRDefault="00F2129A" w:rsidP="00F2129A">
            <w:pPr>
              <w:bidi w:val="0"/>
              <w:spacing w:after="0" w:line="240" w:lineRule="auto"/>
              <w:rPr>
                <w:ins w:id="71" w:author="MOSHE PORIAN" w:date="2012-06-09T18:07:00Z"/>
              </w:rPr>
            </w:pPr>
            <w:proofErr w:type="spellStart"/>
            <w:ins w:id="72" w:author="MOSHE PORIAN" w:date="2012-06-09T18:07:00Z">
              <w:r>
                <w:t>std_logic</w:t>
              </w:r>
              <w:proofErr w:type="spellEnd"/>
            </w:ins>
          </w:p>
        </w:tc>
        <w:tc>
          <w:tcPr>
            <w:tcW w:w="1800" w:type="dxa"/>
          </w:tcPr>
          <w:p w:rsidR="00F2129A" w:rsidRDefault="00F2129A" w:rsidP="00F2129A">
            <w:pPr>
              <w:bidi w:val="0"/>
              <w:spacing w:after="0" w:line="240" w:lineRule="auto"/>
              <w:rPr>
                <w:ins w:id="73" w:author="MOSHE PORIAN" w:date="2012-06-09T18:07:00Z"/>
              </w:rPr>
            </w:pPr>
            <w:ins w:id="74" w:author="MOSHE PORIAN" w:date="2012-06-09T18:07:00Z">
              <w:r w:rsidRPr="0002146A">
                <w:rPr>
                  <w:rFonts w:ascii="Arial"/>
                  <w:rtl/>
                </w:rPr>
                <w:t>'</w:t>
              </w:r>
              <w:r w:rsidRPr="0002146A">
                <w:t>0'</w:t>
              </w:r>
            </w:ins>
          </w:p>
        </w:tc>
      </w:tr>
      <w:tr w:rsidR="00F2129A" w:rsidRPr="00190542" w:rsidTr="00F2129A">
        <w:trPr>
          <w:ins w:id="75" w:author="MOSHE PORIAN" w:date="2012-06-09T18:07:00Z"/>
        </w:trPr>
        <w:tc>
          <w:tcPr>
            <w:tcW w:w="1003" w:type="dxa"/>
          </w:tcPr>
          <w:p w:rsidR="00F2129A" w:rsidRPr="00AE180D" w:rsidRDefault="00F2129A" w:rsidP="00F2129A">
            <w:pPr>
              <w:pStyle w:val="a4"/>
              <w:numPr>
                <w:ilvl w:val="0"/>
                <w:numId w:val="2"/>
              </w:numPr>
              <w:bidi w:val="0"/>
              <w:spacing w:after="0" w:line="240" w:lineRule="auto"/>
              <w:rPr>
                <w:ins w:id="76" w:author="MOSHE PORIAN" w:date="2012-06-09T18:07:00Z"/>
              </w:rPr>
            </w:pPr>
          </w:p>
        </w:tc>
        <w:tc>
          <w:tcPr>
            <w:tcW w:w="2700" w:type="dxa"/>
          </w:tcPr>
          <w:p w:rsidR="00F2129A" w:rsidRPr="00AE180D" w:rsidRDefault="00F2129A" w:rsidP="00F2129A">
            <w:pPr>
              <w:bidi w:val="0"/>
              <w:spacing w:after="0" w:line="240" w:lineRule="auto"/>
              <w:rPr>
                <w:ins w:id="77" w:author="MOSHE PORIAN" w:date="2012-06-09T18:07:00Z"/>
              </w:rPr>
            </w:pPr>
            <w:proofErr w:type="spellStart"/>
            <w:ins w:id="78" w:author="MOSHE PORIAN" w:date="2012-06-09T18:07:00Z">
              <w:r w:rsidRPr="00AE180D">
                <w:t>data_width_g</w:t>
              </w:r>
              <w:proofErr w:type="spellEnd"/>
            </w:ins>
          </w:p>
        </w:tc>
        <w:tc>
          <w:tcPr>
            <w:tcW w:w="3763" w:type="dxa"/>
          </w:tcPr>
          <w:p w:rsidR="00F2129A" w:rsidRPr="00AE180D" w:rsidRDefault="00F2129A" w:rsidP="00F2129A">
            <w:pPr>
              <w:bidi w:val="0"/>
              <w:spacing w:after="0" w:line="240" w:lineRule="auto"/>
              <w:rPr>
                <w:ins w:id="79" w:author="MOSHE PORIAN" w:date="2012-06-09T18:07:00Z"/>
              </w:rPr>
            </w:pPr>
            <w:ins w:id="80" w:author="MOSHE PORIAN" w:date="2012-06-09T18:07:00Z">
              <w:r>
                <w:t>The width of the basic 'word' of wishbone interface</w:t>
              </w:r>
            </w:ins>
          </w:p>
        </w:tc>
        <w:tc>
          <w:tcPr>
            <w:tcW w:w="1187" w:type="dxa"/>
          </w:tcPr>
          <w:p w:rsidR="00F2129A" w:rsidRDefault="00F2129A" w:rsidP="00F2129A">
            <w:pPr>
              <w:bidi w:val="0"/>
              <w:spacing w:after="0" w:line="240" w:lineRule="auto"/>
              <w:rPr>
                <w:ins w:id="81" w:author="MOSHE PORIAN" w:date="2012-06-09T18:07:00Z"/>
              </w:rPr>
            </w:pPr>
            <w:ins w:id="82" w:author="MOSHE PORIAN" w:date="2012-06-09T18:07:00Z">
              <w:r>
                <w:t>positive</w:t>
              </w:r>
            </w:ins>
          </w:p>
        </w:tc>
        <w:tc>
          <w:tcPr>
            <w:tcW w:w="1800" w:type="dxa"/>
          </w:tcPr>
          <w:p w:rsidR="00F2129A" w:rsidRPr="0002146A" w:rsidRDefault="00F2129A" w:rsidP="00F2129A">
            <w:pPr>
              <w:bidi w:val="0"/>
              <w:spacing w:after="0" w:line="240" w:lineRule="auto"/>
              <w:rPr>
                <w:ins w:id="83" w:author="MOSHE PORIAN" w:date="2012-06-09T18:07:00Z"/>
                <w:rFonts w:ascii="Arial"/>
                <w:rtl/>
              </w:rPr>
            </w:pPr>
            <w:ins w:id="84" w:author="MOSHE PORIAN" w:date="2012-06-09T18:07:00Z">
              <w:r w:rsidRPr="00AE180D">
                <w:t>8</w:t>
              </w:r>
            </w:ins>
          </w:p>
        </w:tc>
      </w:tr>
      <w:tr w:rsidR="00F2129A" w:rsidRPr="00190542" w:rsidTr="00F2129A">
        <w:trPr>
          <w:ins w:id="85" w:author="MOSHE PORIAN" w:date="2012-06-09T18:07:00Z"/>
        </w:trPr>
        <w:tc>
          <w:tcPr>
            <w:tcW w:w="1003" w:type="dxa"/>
          </w:tcPr>
          <w:p w:rsidR="00F2129A" w:rsidRDefault="00F2129A" w:rsidP="00F2129A">
            <w:pPr>
              <w:pStyle w:val="a4"/>
              <w:numPr>
                <w:ilvl w:val="0"/>
                <w:numId w:val="2"/>
              </w:numPr>
              <w:bidi w:val="0"/>
              <w:spacing w:after="0" w:line="240" w:lineRule="auto"/>
              <w:rPr>
                <w:ins w:id="86" w:author="MOSHE PORIAN" w:date="2012-06-09T18:07:00Z"/>
              </w:rPr>
            </w:pPr>
          </w:p>
        </w:tc>
        <w:tc>
          <w:tcPr>
            <w:tcW w:w="2700" w:type="dxa"/>
          </w:tcPr>
          <w:p w:rsidR="00F2129A" w:rsidRPr="00AE180D" w:rsidRDefault="00F2129A" w:rsidP="00F2129A">
            <w:pPr>
              <w:bidi w:val="0"/>
              <w:spacing w:after="0" w:line="240" w:lineRule="auto"/>
              <w:rPr>
                <w:ins w:id="87" w:author="MOSHE PORIAN" w:date="2012-06-09T18:07:00Z"/>
              </w:rPr>
            </w:pPr>
            <w:proofErr w:type="spellStart"/>
            <w:ins w:id="88" w:author="MOSHE PORIAN" w:date="2012-06-09T18:07:00Z">
              <w:r>
                <w:t>add</w:t>
              </w:r>
              <w:r w:rsidRPr="00AE180D">
                <w:t>_width_g</w:t>
              </w:r>
              <w:proofErr w:type="spellEnd"/>
            </w:ins>
          </w:p>
        </w:tc>
        <w:tc>
          <w:tcPr>
            <w:tcW w:w="3763" w:type="dxa"/>
          </w:tcPr>
          <w:p w:rsidR="00F2129A" w:rsidRDefault="00F2129A" w:rsidP="00F2129A">
            <w:pPr>
              <w:bidi w:val="0"/>
              <w:spacing w:after="0" w:line="240" w:lineRule="auto"/>
              <w:rPr>
                <w:ins w:id="89" w:author="MOSHE PORIAN" w:date="2012-06-09T18:07:00Z"/>
              </w:rPr>
            </w:pPr>
            <w:ins w:id="90" w:author="MOSHE PORIAN" w:date="2012-06-09T18:07:00Z">
              <w:r>
                <w:t>The address width of wishbone interface</w:t>
              </w:r>
            </w:ins>
          </w:p>
        </w:tc>
        <w:tc>
          <w:tcPr>
            <w:tcW w:w="1187" w:type="dxa"/>
          </w:tcPr>
          <w:p w:rsidR="00F2129A" w:rsidRDefault="00F2129A" w:rsidP="00F2129A">
            <w:pPr>
              <w:bidi w:val="0"/>
              <w:spacing w:after="0" w:line="240" w:lineRule="auto"/>
              <w:rPr>
                <w:ins w:id="91" w:author="MOSHE PORIAN" w:date="2012-06-09T18:07:00Z"/>
              </w:rPr>
            </w:pPr>
            <w:ins w:id="92" w:author="MOSHE PORIAN" w:date="2012-06-09T18:07:00Z">
              <w:r>
                <w:t>positive</w:t>
              </w:r>
            </w:ins>
          </w:p>
        </w:tc>
        <w:tc>
          <w:tcPr>
            <w:tcW w:w="1800" w:type="dxa"/>
          </w:tcPr>
          <w:p w:rsidR="00F2129A" w:rsidRPr="00AE180D" w:rsidRDefault="00F2129A" w:rsidP="00F2129A">
            <w:pPr>
              <w:bidi w:val="0"/>
              <w:spacing w:after="0" w:line="240" w:lineRule="auto"/>
              <w:rPr>
                <w:ins w:id="93" w:author="MOSHE PORIAN" w:date="2012-06-09T18:07:00Z"/>
              </w:rPr>
            </w:pPr>
            <w:ins w:id="94" w:author="MOSHE PORIAN" w:date="2012-06-09T18:07:00Z">
              <w:r w:rsidRPr="00AE180D">
                <w:t>8</w:t>
              </w:r>
            </w:ins>
          </w:p>
        </w:tc>
      </w:tr>
      <w:tr w:rsidR="00F2129A" w:rsidRPr="00190542" w:rsidTr="00F2129A">
        <w:trPr>
          <w:ins w:id="95" w:author="MOSHE PORIAN" w:date="2012-06-09T18:07:00Z"/>
        </w:trPr>
        <w:tc>
          <w:tcPr>
            <w:tcW w:w="1003" w:type="dxa"/>
          </w:tcPr>
          <w:p w:rsidR="00F2129A" w:rsidRDefault="00F2129A" w:rsidP="00F2129A">
            <w:pPr>
              <w:pStyle w:val="a4"/>
              <w:numPr>
                <w:ilvl w:val="0"/>
                <w:numId w:val="2"/>
              </w:numPr>
              <w:bidi w:val="0"/>
              <w:spacing w:after="0" w:line="240" w:lineRule="auto"/>
              <w:rPr>
                <w:ins w:id="96" w:author="MOSHE PORIAN" w:date="2012-06-09T18:07:00Z"/>
              </w:rPr>
            </w:pPr>
          </w:p>
        </w:tc>
        <w:tc>
          <w:tcPr>
            <w:tcW w:w="2700" w:type="dxa"/>
          </w:tcPr>
          <w:p w:rsidR="00F2129A" w:rsidRDefault="00F2129A" w:rsidP="00F2129A">
            <w:pPr>
              <w:bidi w:val="0"/>
              <w:spacing w:after="0" w:line="240" w:lineRule="auto"/>
              <w:rPr>
                <w:ins w:id="97" w:author="MOSHE PORIAN" w:date="2012-06-09T18:07:00Z"/>
              </w:rPr>
            </w:pPr>
            <w:proofErr w:type="spellStart"/>
            <w:ins w:id="98" w:author="MOSHE PORIAN" w:date="2012-06-09T18:07:00Z">
              <w:r>
                <w:t>single_ram_depth_g</w:t>
              </w:r>
              <w:proofErr w:type="spellEnd"/>
            </w:ins>
          </w:p>
        </w:tc>
        <w:tc>
          <w:tcPr>
            <w:tcW w:w="3763" w:type="dxa"/>
          </w:tcPr>
          <w:p w:rsidR="00F2129A" w:rsidRDefault="00F2129A" w:rsidP="00F2129A">
            <w:pPr>
              <w:bidi w:val="0"/>
              <w:spacing w:after="0" w:line="240" w:lineRule="auto"/>
              <w:rPr>
                <w:ins w:id="99" w:author="MOSHE PORIAN" w:date="2012-06-09T18:07:00Z"/>
              </w:rPr>
            </w:pPr>
            <w:ins w:id="100" w:author="MOSHE PORIAN" w:date="2012-06-09T18:07:00Z">
              <w:r>
                <w:t>Number of lines in the basic RAM used in the core</w:t>
              </w:r>
            </w:ins>
          </w:p>
        </w:tc>
        <w:tc>
          <w:tcPr>
            <w:tcW w:w="1187" w:type="dxa"/>
          </w:tcPr>
          <w:p w:rsidR="00F2129A" w:rsidRDefault="00F2129A" w:rsidP="00F2129A">
            <w:pPr>
              <w:bidi w:val="0"/>
              <w:spacing w:after="0" w:line="240" w:lineRule="auto"/>
              <w:rPr>
                <w:ins w:id="101" w:author="MOSHE PORIAN" w:date="2012-06-09T18:07:00Z"/>
              </w:rPr>
            </w:pPr>
            <w:ins w:id="102" w:author="MOSHE PORIAN" w:date="2012-06-09T18:07:00Z">
              <w:r>
                <w:t>positive</w:t>
              </w:r>
            </w:ins>
          </w:p>
        </w:tc>
        <w:tc>
          <w:tcPr>
            <w:tcW w:w="1800" w:type="dxa"/>
          </w:tcPr>
          <w:p w:rsidR="00F2129A" w:rsidRPr="00AE180D" w:rsidRDefault="00F2129A" w:rsidP="00F2129A">
            <w:pPr>
              <w:bidi w:val="0"/>
              <w:spacing w:after="0" w:line="240" w:lineRule="auto"/>
              <w:rPr>
                <w:ins w:id="103" w:author="MOSHE PORIAN" w:date="2012-06-09T18:07:00Z"/>
              </w:rPr>
            </w:pPr>
            <w:ins w:id="104" w:author="MOSHE PORIAN" w:date="2012-06-09T18:07:00Z">
              <w:r>
                <w:t>10</w:t>
              </w:r>
            </w:ins>
          </w:p>
        </w:tc>
      </w:tr>
      <w:tr w:rsidR="00F2129A" w:rsidRPr="00190542" w:rsidTr="00F2129A">
        <w:trPr>
          <w:ins w:id="105" w:author="MOSHE PORIAN" w:date="2012-06-09T18:07:00Z"/>
        </w:trPr>
        <w:tc>
          <w:tcPr>
            <w:tcW w:w="1003" w:type="dxa"/>
          </w:tcPr>
          <w:p w:rsidR="00F2129A" w:rsidRDefault="00F2129A" w:rsidP="00F2129A">
            <w:pPr>
              <w:pStyle w:val="a4"/>
              <w:numPr>
                <w:ilvl w:val="0"/>
                <w:numId w:val="2"/>
              </w:numPr>
              <w:bidi w:val="0"/>
              <w:spacing w:after="0" w:line="240" w:lineRule="auto"/>
              <w:rPr>
                <w:ins w:id="106" w:author="MOSHE PORIAN" w:date="2012-06-09T18:07:00Z"/>
              </w:rPr>
            </w:pPr>
          </w:p>
        </w:tc>
        <w:tc>
          <w:tcPr>
            <w:tcW w:w="2700" w:type="dxa"/>
          </w:tcPr>
          <w:p w:rsidR="00F2129A" w:rsidRDefault="00F2129A" w:rsidP="00F2129A">
            <w:pPr>
              <w:bidi w:val="0"/>
              <w:spacing w:after="0" w:line="240" w:lineRule="auto"/>
              <w:rPr>
                <w:ins w:id="107" w:author="MOSHE PORIAN" w:date="2012-06-09T18:07:00Z"/>
              </w:rPr>
            </w:pPr>
            <w:proofErr w:type="spellStart"/>
            <w:ins w:id="108" w:author="MOSHE PORIAN" w:date="2012-06-09T18:07:00Z">
              <w:r>
                <w:t>single_ram_width_g</w:t>
              </w:r>
              <w:proofErr w:type="spellEnd"/>
            </w:ins>
          </w:p>
        </w:tc>
        <w:tc>
          <w:tcPr>
            <w:tcW w:w="3763" w:type="dxa"/>
          </w:tcPr>
          <w:p w:rsidR="00F2129A" w:rsidRDefault="00F2129A" w:rsidP="00F2129A">
            <w:pPr>
              <w:bidi w:val="0"/>
              <w:spacing w:after="0" w:line="240" w:lineRule="auto"/>
              <w:rPr>
                <w:ins w:id="109" w:author="MOSHE PORIAN" w:date="2012-06-09T18:07:00Z"/>
              </w:rPr>
            </w:pPr>
            <w:ins w:id="110" w:author="MOSHE PORIAN" w:date="2012-06-09T18:07:00Z">
              <w:r>
                <w:t xml:space="preserve">The width of the basic 'word' of the basic RAM used in the core </w:t>
              </w:r>
            </w:ins>
          </w:p>
        </w:tc>
        <w:tc>
          <w:tcPr>
            <w:tcW w:w="1187" w:type="dxa"/>
          </w:tcPr>
          <w:p w:rsidR="00F2129A" w:rsidRDefault="00F2129A" w:rsidP="00F2129A">
            <w:pPr>
              <w:bidi w:val="0"/>
              <w:spacing w:after="0" w:line="240" w:lineRule="auto"/>
              <w:rPr>
                <w:ins w:id="111" w:author="MOSHE PORIAN" w:date="2012-06-09T18:07:00Z"/>
              </w:rPr>
            </w:pPr>
            <w:ins w:id="112" w:author="MOSHE PORIAN" w:date="2012-06-09T18:07:00Z">
              <w:r>
                <w:t>positive</w:t>
              </w:r>
            </w:ins>
          </w:p>
        </w:tc>
        <w:tc>
          <w:tcPr>
            <w:tcW w:w="1800" w:type="dxa"/>
          </w:tcPr>
          <w:p w:rsidR="00F2129A" w:rsidRDefault="00F2129A" w:rsidP="00F2129A">
            <w:pPr>
              <w:bidi w:val="0"/>
              <w:spacing w:after="0" w:line="240" w:lineRule="auto"/>
              <w:rPr>
                <w:ins w:id="113" w:author="MOSHE PORIAN" w:date="2012-06-09T18:07:00Z"/>
              </w:rPr>
            </w:pPr>
            <w:ins w:id="114" w:author="MOSHE PORIAN" w:date="2012-06-09T18:07:00Z">
              <w:r>
                <w:t>8</w:t>
              </w:r>
            </w:ins>
            <w:commentRangeEnd w:id="31"/>
            <w:r w:rsidR="00AE7BFB">
              <w:rPr>
                <w:rStyle w:val="a5"/>
                <w:rtl/>
              </w:rPr>
              <w:commentReference w:id="31"/>
            </w:r>
          </w:p>
        </w:tc>
      </w:tr>
    </w:tbl>
    <w:p w:rsidR="00176AE8" w:rsidRDefault="00176AE8">
      <w:pPr>
        <w:rPr>
          <w:rtl/>
        </w:rPr>
      </w:pPr>
    </w:p>
    <w:p w:rsidR="00176AE8" w:rsidDel="00E503C6" w:rsidRDefault="00176AE8">
      <w:pPr>
        <w:rPr>
          <w:del w:id="115" w:author="MOSHE PORIAN" w:date="2012-06-09T18:09:00Z"/>
          <w:rFonts w:hint="cs"/>
        </w:rPr>
      </w:pPr>
    </w:p>
    <w:p w:rsidR="00176AE8" w:rsidRDefault="00176AE8"/>
    <w:commentRangeStart w:id="116"/>
    <w:commentRangeStart w:id="117"/>
    <w:p w:rsidR="00000000" w:rsidRDefault="00A92A80">
      <w:pPr>
        <w:jc w:val="center"/>
        <w:rPr>
          <w:rFonts w:hint="cs"/>
          <w:rtl/>
        </w:rPr>
      </w:pPr>
      <w:r w:rsidRPr="00A92A80">
        <w:rPr>
          <w:position w:val="-68"/>
        </w:rPr>
        <w:object w:dxaOrig="622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25pt;height:73.5pt" o:ole="">
            <v:imagedata r:id="rId7" o:title=""/>
          </v:shape>
          <o:OLEObject Type="Embed" ProgID="Equation.DSMT4" ShapeID="_x0000_i1025" DrawAspect="Content" ObjectID="_1401231030" r:id="rId8"/>
        </w:object>
      </w:r>
      <w:commentRangeEnd w:id="116"/>
      <w:r w:rsidR="004B4664">
        <w:rPr>
          <w:rStyle w:val="a5"/>
        </w:rPr>
        <w:commentReference w:id="116"/>
      </w:r>
      <w:commentRangeEnd w:id="117"/>
      <w:r>
        <w:rPr>
          <w:rStyle w:val="a5"/>
          <w:rtl/>
        </w:rPr>
        <w:commentReference w:id="117"/>
      </w:r>
    </w:p>
    <w:p w:rsidR="005D41D8" w:rsidRDefault="000129E8" w:rsidP="005D41D8">
      <w:pPr>
        <w:bidi w:val="0"/>
      </w:pPr>
      <w:r>
        <w:t xml:space="preserve">Pin table </w:t>
      </w:r>
      <w:r w:rsidR="005D41D8">
        <w:t>of core parts:</w:t>
      </w:r>
    </w:p>
    <w:tbl>
      <w:tblPr>
        <w:tblStyle w:val="a3"/>
        <w:bidiVisual/>
        <w:tblW w:w="0" w:type="auto"/>
        <w:tblLook w:val="04A0"/>
      </w:tblPr>
      <w:tblGrid>
        <w:gridCol w:w="3253"/>
        <w:gridCol w:w="2376"/>
        <w:gridCol w:w="1102"/>
        <w:gridCol w:w="1655"/>
      </w:tblGrid>
      <w:tr w:rsidR="00AE7BFB" w:rsidTr="00AE7BFB">
        <w:trPr>
          <w:trHeight w:val="209"/>
        </w:trPr>
        <w:tc>
          <w:tcPr>
            <w:tcW w:w="3253" w:type="dxa"/>
            <w:shd w:val="clear" w:color="auto" w:fill="EEECE1" w:themeFill="background2"/>
          </w:tcPr>
          <w:p w:rsidR="00AE7BFB" w:rsidRDefault="00AE7BFB" w:rsidP="00930563">
            <w:pPr>
              <w:bidi w:val="0"/>
              <w:jc w:val="center"/>
            </w:pPr>
            <w:r>
              <w:t>Description</w:t>
            </w:r>
          </w:p>
        </w:tc>
        <w:tc>
          <w:tcPr>
            <w:tcW w:w="2376" w:type="dxa"/>
            <w:shd w:val="clear" w:color="auto" w:fill="EEECE1" w:themeFill="background2"/>
          </w:tcPr>
          <w:p w:rsidR="00AE7BFB" w:rsidRDefault="00AE7BFB" w:rsidP="00930563">
            <w:pPr>
              <w:bidi w:val="0"/>
              <w:jc w:val="center"/>
            </w:pPr>
            <w:r>
              <w:t>Width</w:t>
            </w:r>
          </w:p>
        </w:tc>
        <w:tc>
          <w:tcPr>
            <w:tcW w:w="1102" w:type="dxa"/>
            <w:shd w:val="clear" w:color="auto" w:fill="EEECE1" w:themeFill="background2"/>
          </w:tcPr>
          <w:p w:rsidR="00AE7BFB" w:rsidRDefault="00AE7BFB" w:rsidP="00930563">
            <w:pPr>
              <w:bidi w:val="0"/>
              <w:jc w:val="center"/>
            </w:pPr>
            <w:r>
              <w:t>Direction</w:t>
            </w:r>
          </w:p>
        </w:tc>
        <w:tc>
          <w:tcPr>
            <w:tcW w:w="1655" w:type="dxa"/>
            <w:shd w:val="clear" w:color="auto" w:fill="EEECE1" w:themeFill="background2"/>
          </w:tcPr>
          <w:p w:rsidR="00AE7BFB" w:rsidRDefault="00AE7BFB" w:rsidP="00A92A80">
            <w:pPr>
              <w:bidi w:val="0"/>
              <w:jc w:val="center"/>
              <w:rPr>
                <w:rtl/>
              </w:rPr>
            </w:pPr>
            <w:r>
              <w:t>Pin Name</w:t>
            </w:r>
          </w:p>
        </w:tc>
      </w:tr>
      <w:tr w:rsidR="00AE7BFB" w:rsidTr="00AE7BFB">
        <w:trPr>
          <w:trHeight w:val="454"/>
        </w:trPr>
        <w:tc>
          <w:tcPr>
            <w:tcW w:w="3253" w:type="dxa"/>
            <w:shd w:val="clear" w:color="auto" w:fill="auto"/>
          </w:tcPr>
          <w:p w:rsidR="00AE7BFB" w:rsidRDefault="00AE7BFB" w:rsidP="005E7B69">
            <w:pPr>
              <w:jc w:val="center"/>
            </w:pPr>
            <w:r>
              <w:t>Clock</w:t>
            </w:r>
          </w:p>
        </w:tc>
        <w:tc>
          <w:tcPr>
            <w:tcW w:w="2376" w:type="dxa"/>
            <w:shd w:val="clear" w:color="auto" w:fill="auto"/>
          </w:tcPr>
          <w:p w:rsidR="00AE7BFB" w:rsidRDefault="00AE7BFB" w:rsidP="00917A10">
            <w:pPr>
              <w:jc w:val="center"/>
            </w:pPr>
            <w:r>
              <w:t>1</w:t>
            </w:r>
          </w:p>
        </w:tc>
        <w:tc>
          <w:tcPr>
            <w:tcW w:w="1102" w:type="dxa"/>
            <w:shd w:val="clear" w:color="auto" w:fill="auto"/>
          </w:tcPr>
          <w:p w:rsidR="00AE7BFB" w:rsidRDefault="00AE7BFB" w:rsidP="00917A10">
            <w:pPr>
              <w:jc w:val="center"/>
            </w:pPr>
            <w:r>
              <w:t>In</w:t>
            </w:r>
          </w:p>
        </w:tc>
        <w:tc>
          <w:tcPr>
            <w:tcW w:w="1655" w:type="dxa"/>
            <w:shd w:val="clear" w:color="auto" w:fill="auto"/>
          </w:tcPr>
          <w:p w:rsidR="00AE7BFB" w:rsidRDefault="00AE7BFB" w:rsidP="00917A10">
            <w:pPr>
              <w:jc w:val="center"/>
            </w:pPr>
            <w:proofErr w:type="spellStart"/>
            <w:r>
              <w:t>Clk</w:t>
            </w:r>
            <w:proofErr w:type="spellEnd"/>
          </w:p>
        </w:tc>
      </w:tr>
      <w:tr w:rsidR="00AE7BFB" w:rsidTr="00AE7BFB">
        <w:trPr>
          <w:trHeight w:val="454"/>
        </w:trPr>
        <w:tc>
          <w:tcPr>
            <w:tcW w:w="3253" w:type="dxa"/>
            <w:shd w:val="clear" w:color="auto" w:fill="auto"/>
          </w:tcPr>
          <w:p w:rsidR="00AE7BFB" w:rsidRDefault="00AE7BFB" w:rsidP="005E7B69">
            <w:pPr>
              <w:jc w:val="center"/>
            </w:pPr>
            <w:r>
              <w:t>Synchronous reset signal</w:t>
            </w:r>
          </w:p>
        </w:tc>
        <w:tc>
          <w:tcPr>
            <w:tcW w:w="2376" w:type="dxa"/>
            <w:shd w:val="clear" w:color="auto" w:fill="auto"/>
          </w:tcPr>
          <w:p w:rsidR="00AE7BFB" w:rsidRDefault="00AE7BFB" w:rsidP="00917A10">
            <w:pPr>
              <w:jc w:val="center"/>
            </w:pPr>
            <w:r>
              <w:t>1</w:t>
            </w:r>
          </w:p>
        </w:tc>
        <w:tc>
          <w:tcPr>
            <w:tcW w:w="1102" w:type="dxa"/>
            <w:shd w:val="clear" w:color="auto" w:fill="auto"/>
          </w:tcPr>
          <w:p w:rsidR="00AE7BFB" w:rsidRDefault="00AE7BFB" w:rsidP="00917A10">
            <w:pPr>
              <w:jc w:val="center"/>
            </w:pPr>
            <w:r>
              <w:t>In</w:t>
            </w:r>
          </w:p>
        </w:tc>
        <w:tc>
          <w:tcPr>
            <w:tcW w:w="1655" w:type="dxa"/>
            <w:shd w:val="clear" w:color="auto" w:fill="auto"/>
          </w:tcPr>
          <w:p w:rsidR="00AE7BFB" w:rsidRDefault="00AE7BFB" w:rsidP="00917A10">
            <w:pPr>
              <w:jc w:val="center"/>
            </w:pPr>
            <w:r>
              <w:t>Reset</w:t>
            </w:r>
          </w:p>
        </w:tc>
      </w:tr>
      <w:tr w:rsidR="00AE7BFB" w:rsidTr="00AE7BFB">
        <w:trPr>
          <w:trHeight w:val="454"/>
        </w:trPr>
        <w:tc>
          <w:tcPr>
            <w:tcW w:w="3253" w:type="dxa"/>
            <w:shd w:val="clear" w:color="auto" w:fill="auto"/>
          </w:tcPr>
          <w:p w:rsidR="00AE7BFB" w:rsidRDefault="00AE7BFB" w:rsidP="005E7B69">
            <w:pPr>
              <w:jc w:val="center"/>
            </w:pPr>
            <w:r>
              <w:t>Signal used for capturing data</w:t>
            </w:r>
          </w:p>
        </w:tc>
        <w:tc>
          <w:tcPr>
            <w:tcW w:w="2376" w:type="dxa"/>
            <w:shd w:val="clear" w:color="auto" w:fill="auto"/>
          </w:tcPr>
          <w:p w:rsidR="00AE7BFB" w:rsidRDefault="00AE7BFB" w:rsidP="00917A10">
            <w:pPr>
              <w:jc w:val="center"/>
            </w:pPr>
            <w:r>
              <w:t>1</w:t>
            </w:r>
          </w:p>
        </w:tc>
        <w:tc>
          <w:tcPr>
            <w:tcW w:w="1102" w:type="dxa"/>
            <w:shd w:val="clear" w:color="auto" w:fill="auto"/>
          </w:tcPr>
          <w:p w:rsidR="00AE7BFB" w:rsidRDefault="00AE7BFB" w:rsidP="00917A10">
            <w:pPr>
              <w:jc w:val="center"/>
            </w:pPr>
            <w:r>
              <w:t>In</w:t>
            </w:r>
          </w:p>
        </w:tc>
        <w:tc>
          <w:tcPr>
            <w:tcW w:w="1655" w:type="dxa"/>
            <w:shd w:val="clear" w:color="auto" w:fill="auto"/>
          </w:tcPr>
          <w:p w:rsidR="00AE7BFB" w:rsidRPr="00AE7BFB" w:rsidRDefault="00AE7BFB" w:rsidP="00917A10">
            <w:pPr>
              <w:jc w:val="center"/>
            </w:pPr>
            <w:r w:rsidRPr="00AE7BFB">
              <w:t>trigger</w:t>
            </w:r>
          </w:p>
        </w:tc>
      </w:tr>
      <w:tr w:rsidR="00AE7BFB" w:rsidTr="00AE7BFB">
        <w:trPr>
          <w:trHeight w:val="454"/>
        </w:trPr>
        <w:tc>
          <w:tcPr>
            <w:tcW w:w="3253" w:type="dxa"/>
            <w:shd w:val="clear" w:color="auto" w:fill="auto"/>
          </w:tcPr>
          <w:p w:rsidR="00AE7BFB" w:rsidRDefault="00AE7BFB" w:rsidP="005E7B69">
            <w:pPr>
              <w:jc w:val="center"/>
            </w:pPr>
            <w:r>
              <w:t>The input signals which will be recorded</w:t>
            </w:r>
          </w:p>
        </w:tc>
        <w:tc>
          <w:tcPr>
            <w:tcW w:w="2376" w:type="dxa"/>
            <w:shd w:val="clear" w:color="auto" w:fill="auto"/>
          </w:tcPr>
          <w:p w:rsidR="00AE7BFB" w:rsidRDefault="00AE7BFB" w:rsidP="00917A10">
            <w:pPr>
              <w:jc w:val="center"/>
            </w:pPr>
            <w:proofErr w:type="spellStart"/>
            <w:r>
              <w:t>Num_of_signals_g</w:t>
            </w:r>
            <w:proofErr w:type="spellEnd"/>
          </w:p>
        </w:tc>
        <w:tc>
          <w:tcPr>
            <w:tcW w:w="1102" w:type="dxa"/>
            <w:shd w:val="clear" w:color="auto" w:fill="auto"/>
          </w:tcPr>
          <w:p w:rsidR="00AE7BFB" w:rsidRDefault="00AE7BFB" w:rsidP="00917A10">
            <w:pPr>
              <w:jc w:val="center"/>
            </w:pPr>
            <w:r>
              <w:t>in</w:t>
            </w:r>
          </w:p>
        </w:tc>
        <w:tc>
          <w:tcPr>
            <w:tcW w:w="1655" w:type="dxa"/>
            <w:shd w:val="clear" w:color="auto" w:fill="auto"/>
          </w:tcPr>
          <w:p w:rsidR="00AE7BFB" w:rsidRPr="00AE7BFB" w:rsidRDefault="00AE7BFB" w:rsidP="00917A10">
            <w:pPr>
              <w:jc w:val="center"/>
            </w:pPr>
            <w:proofErr w:type="spellStart"/>
            <w:r w:rsidRPr="00AE7BFB">
              <w:t>input_data</w:t>
            </w:r>
            <w:proofErr w:type="spellEnd"/>
          </w:p>
        </w:tc>
      </w:tr>
      <w:tr w:rsidR="00AE7BFB" w:rsidTr="00AE7BFB">
        <w:trPr>
          <w:trHeight w:val="454"/>
        </w:trPr>
        <w:tc>
          <w:tcPr>
            <w:tcW w:w="3253" w:type="dxa"/>
            <w:shd w:val="clear" w:color="auto" w:fill="auto"/>
          </w:tcPr>
          <w:p w:rsidR="00AE7BFB" w:rsidRDefault="00AE7BFB" w:rsidP="00917A10">
            <w:pPr>
              <w:jc w:val="center"/>
            </w:pPr>
          </w:p>
        </w:tc>
        <w:tc>
          <w:tcPr>
            <w:tcW w:w="2376" w:type="dxa"/>
            <w:shd w:val="clear" w:color="auto" w:fill="auto"/>
          </w:tcPr>
          <w:p w:rsidR="00AE7BFB" w:rsidRDefault="00AE7BFB" w:rsidP="00917A10">
            <w:pPr>
              <w:jc w:val="center"/>
            </w:pPr>
          </w:p>
        </w:tc>
        <w:tc>
          <w:tcPr>
            <w:tcW w:w="1102" w:type="dxa"/>
            <w:shd w:val="clear" w:color="auto" w:fill="auto"/>
          </w:tcPr>
          <w:p w:rsidR="00AE7BFB" w:rsidRDefault="00AE7BFB" w:rsidP="00917A10">
            <w:pPr>
              <w:jc w:val="center"/>
            </w:pPr>
          </w:p>
        </w:tc>
        <w:tc>
          <w:tcPr>
            <w:tcW w:w="1655" w:type="dxa"/>
            <w:shd w:val="clear" w:color="auto" w:fill="auto"/>
          </w:tcPr>
          <w:p w:rsidR="00AE7BFB" w:rsidRPr="00AE7BFB" w:rsidRDefault="00AE7BFB" w:rsidP="00917A10">
            <w:pPr>
              <w:jc w:val="center"/>
            </w:pPr>
            <w:r w:rsidRPr="00AE7BFB">
              <w:t>WBS</w:t>
            </w:r>
          </w:p>
        </w:tc>
      </w:tr>
      <w:tr w:rsidR="00AE7BFB" w:rsidTr="00AE7BFB">
        <w:trPr>
          <w:trHeight w:val="454"/>
        </w:trPr>
        <w:tc>
          <w:tcPr>
            <w:tcW w:w="3253" w:type="dxa"/>
            <w:shd w:val="clear" w:color="auto" w:fill="auto"/>
          </w:tcPr>
          <w:p w:rsidR="00AE7BFB" w:rsidRDefault="00AE7BFB" w:rsidP="00917A10">
            <w:pPr>
              <w:jc w:val="center"/>
            </w:pPr>
          </w:p>
        </w:tc>
        <w:tc>
          <w:tcPr>
            <w:tcW w:w="2376" w:type="dxa"/>
            <w:shd w:val="clear" w:color="auto" w:fill="auto"/>
          </w:tcPr>
          <w:p w:rsidR="00AE7BFB" w:rsidRDefault="00AE7BFB" w:rsidP="00917A10">
            <w:pPr>
              <w:jc w:val="center"/>
            </w:pPr>
          </w:p>
        </w:tc>
        <w:tc>
          <w:tcPr>
            <w:tcW w:w="1102" w:type="dxa"/>
            <w:shd w:val="clear" w:color="auto" w:fill="auto"/>
          </w:tcPr>
          <w:p w:rsidR="00AE7BFB" w:rsidRDefault="00AE7BFB" w:rsidP="00917A10">
            <w:pPr>
              <w:jc w:val="center"/>
            </w:pPr>
          </w:p>
        </w:tc>
        <w:tc>
          <w:tcPr>
            <w:tcW w:w="1655" w:type="dxa"/>
            <w:shd w:val="clear" w:color="auto" w:fill="auto"/>
          </w:tcPr>
          <w:p w:rsidR="00AE7BFB" w:rsidRPr="00AE7BFB" w:rsidRDefault="00AE7BFB" w:rsidP="00917A10">
            <w:pPr>
              <w:jc w:val="center"/>
            </w:pPr>
            <w:r w:rsidRPr="00AE7BFB">
              <w:t>WBM</w:t>
            </w:r>
          </w:p>
        </w:tc>
      </w:tr>
    </w:tbl>
    <w:p w:rsidR="008941E7" w:rsidRPr="00AE7BFB" w:rsidRDefault="008941E7">
      <w:pPr>
        <w:rPr>
          <w:rFonts w:hint="cs"/>
          <w:strike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4261"/>
        <w:gridCol w:w="4261"/>
      </w:tblGrid>
      <w:tr w:rsidR="005D41D8" w:rsidRPr="00AE7BFB" w:rsidTr="00930563">
        <w:tc>
          <w:tcPr>
            <w:tcW w:w="4261" w:type="dxa"/>
            <w:shd w:val="clear" w:color="auto" w:fill="EEECE1" w:themeFill="background2"/>
          </w:tcPr>
          <w:p w:rsidR="005D41D8" w:rsidRPr="00AE7BFB" w:rsidRDefault="005D41D8" w:rsidP="00930563">
            <w:pPr>
              <w:bidi w:val="0"/>
              <w:jc w:val="center"/>
              <w:rPr>
                <w:strike/>
              </w:rPr>
            </w:pPr>
            <w:commentRangeStart w:id="118"/>
            <w:r w:rsidRPr="00AE7BFB">
              <w:rPr>
                <w:strike/>
              </w:rPr>
              <w:lastRenderedPageBreak/>
              <w:t>Size(bit)</w:t>
            </w:r>
          </w:p>
        </w:tc>
        <w:tc>
          <w:tcPr>
            <w:tcW w:w="4261" w:type="dxa"/>
            <w:shd w:val="clear" w:color="auto" w:fill="EEECE1" w:themeFill="background2"/>
          </w:tcPr>
          <w:p w:rsidR="005D41D8" w:rsidRPr="00AE7BFB" w:rsidRDefault="005D41D8" w:rsidP="00930563">
            <w:pPr>
              <w:bidi w:val="0"/>
              <w:jc w:val="center"/>
              <w:rPr>
                <w:strike/>
              </w:rPr>
            </w:pPr>
            <w:r w:rsidRPr="00AE7BFB">
              <w:rPr>
                <w:strike/>
              </w:rPr>
              <w:t>outputs</w:t>
            </w:r>
          </w:p>
        </w:tc>
      </w:tr>
      <w:tr w:rsidR="005D41D8" w:rsidRPr="00AE7BFB" w:rsidTr="005D41D8">
        <w:trPr>
          <w:trHeight w:val="70"/>
        </w:trPr>
        <w:tc>
          <w:tcPr>
            <w:tcW w:w="4261" w:type="dxa"/>
          </w:tcPr>
          <w:p w:rsidR="005D41D8" w:rsidRPr="00AE7BFB" w:rsidRDefault="005D41D8" w:rsidP="00786B26">
            <w:pPr>
              <w:bidi w:val="0"/>
              <w:rPr>
                <w:strike/>
              </w:rPr>
            </w:pPr>
            <w:commentRangeStart w:id="119"/>
            <w:commentRangeStart w:id="120"/>
            <w:r w:rsidRPr="00AE7BFB">
              <w:rPr>
                <w:strike/>
              </w:rPr>
              <w:t>?</w:t>
            </w:r>
            <w:commentRangeEnd w:id="119"/>
            <w:r w:rsidR="003950D1" w:rsidRPr="00AE7BFB">
              <w:rPr>
                <w:rStyle w:val="a5"/>
                <w:strike/>
                <w:rtl/>
              </w:rPr>
              <w:commentReference w:id="119"/>
            </w:r>
            <w:commentRangeEnd w:id="120"/>
            <w:r w:rsidR="00AE7BFB">
              <w:rPr>
                <w:rStyle w:val="a5"/>
                <w:rtl/>
              </w:rPr>
              <w:commentReference w:id="120"/>
            </w:r>
          </w:p>
        </w:tc>
        <w:tc>
          <w:tcPr>
            <w:tcW w:w="4261" w:type="dxa"/>
          </w:tcPr>
          <w:p w:rsidR="005D41D8" w:rsidRPr="00AE7BFB" w:rsidRDefault="005D41D8" w:rsidP="00786B26">
            <w:pPr>
              <w:bidi w:val="0"/>
              <w:rPr>
                <w:strike/>
              </w:rPr>
            </w:pPr>
            <w:proofErr w:type="spellStart"/>
            <w:r w:rsidRPr="00AE7BFB">
              <w:rPr>
                <w:strike/>
              </w:rPr>
              <w:t>Wbm</w:t>
            </w:r>
            <w:proofErr w:type="spellEnd"/>
          </w:p>
        </w:tc>
      </w:tr>
      <w:tr w:rsidR="005D41D8" w:rsidRPr="00AE7BFB" w:rsidTr="00786B26">
        <w:tc>
          <w:tcPr>
            <w:tcW w:w="4261" w:type="dxa"/>
          </w:tcPr>
          <w:p w:rsidR="005D41D8" w:rsidRPr="00AE7BFB" w:rsidRDefault="005D41D8" w:rsidP="00786B26">
            <w:pPr>
              <w:bidi w:val="0"/>
              <w:rPr>
                <w:strike/>
              </w:rPr>
            </w:pPr>
            <w:r w:rsidRPr="00AE7BFB">
              <w:rPr>
                <w:strike/>
              </w:rPr>
              <w:t>[0..7]</w:t>
            </w:r>
          </w:p>
        </w:tc>
        <w:tc>
          <w:tcPr>
            <w:tcW w:w="4261" w:type="dxa"/>
          </w:tcPr>
          <w:p w:rsidR="005D41D8" w:rsidRPr="00AE7BFB" w:rsidRDefault="005D41D8" w:rsidP="00786B26">
            <w:pPr>
              <w:bidi w:val="0"/>
              <w:rPr>
                <w:strike/>
              </w:rPr>
            </w:pPr>
            <w:commentRangeStart w:id="121"/>
            <w:r w:rsidRPr="00AE7BFB">
              <w:rPr>
                <w:strike/>
              </w:rPr>
              <w:t>Signals</w:t>
            </w:r>
            <w:r w:rsidRPr="00AE7BFB">
              <w:rPr>
                <w:strike/>
              </w:rPr>
              <w:br/>
              <w:t>(recorded)</w:t>
            </w:r>
            <w:commentRangeEnd w:id="121"/>
            <w:r w:rsidR="003950D1" w:rsidRPr="00AE7BFB">
              <w:rPr>
                <w:rStyle w:val="a5"/>
                <w:strike/>
                <w:rtl/>
              </w:rPr>
              <w:commentReference w:id="121"/>
            </w:r>
            <w:commentRangeEnd w:id="118"/>
            <w:r w:rsidR="00AE7BFB">
              <w:rPr>
                <w:rStyle w:val="a5"/>
              </w:rPr>
              <w:commentReference w:id="118"/>
            </w:r>
          </w:p>
        </w:tc>
      </w:tr>
    </w:tbl>
    <w:p w:rsidR="005D41D8" w:rsidRDefault="005D41D8" w:rsidP="005D41D8">
      <w:pPr>
        <w:rPr>
          <w:ins w:id="122" w:author="MOSHE PORIAN" w:date="2012-06-09T18:14:00Z"/>
          <w:rFonts w:hint="cs"/>
          <w:rtl/>
        </w:rPr>
      </w:pPr>
    </w:p>
    <w:p w:rsidR="008941E7" w:rsidRPr="008941E7" w:rsidRDefault="00132E88" w:rsidP="005D41D8">
      <w:pPr>
        <w:rPr>
          <w:ins w:id="123" w:author="MOSHE PORIAN" w:date="2012-06-09T18:14:00Z"/>
          <w:rtl/>
        </w:rPr>
      </w:pPr>
      <w:ins w:id="124" w:author="MOSHE PORIAN" w:date="2012-06-09T18:19:00Z">
        <w:r>
          <w:rPr>
            <w:rStyle w:val="a5"/>
          </w:rPr>
          <w:commentReference w:id="125"/>
        </w:r>
      </w:ins>
      <w:r w:rsidR="00917A10">
        <w:rPr>
          <w:rStyle w:val="a5"/>
          <w:rtl/>
        </w:rPr>
        <w:commentReference w:id="126"/>
      </w:r>
    </w:p>
    <w:p w:rsidR="008941E7" w:rsidRDefault="000930F8" w:rsidP="005D41D8">
      <w:pPr>
        <w:rPr>
          <w:rtl/>
        </w:rPr>
      </w:pPr>
      <w:ins w:id="127" w:author="MOSHE PORIAN" w:date="2012-06-09T18:20:00Z">
        <w:r>
          <w:rPr>
            <w:rStyle w:val="a5"/>
            <w:rtl/>
          </w:rPr>
          <w:commentReference w:id="128"/>
        </w:r>
      </w:ins>
    </w:p>
    <w:p w:rsidR="005D41D8" w:rsidRDefault="005D41D8" w:rsidP="00E35001">
      <w:pPr>
        <w:jc w:val="right"/>
      </w:pPr>
      <w:r>
        <w:t>Write controller:</w:t>
      </w:r>
    </w:p>
    <w:p w:rsidR="00AE7BFB" w:rsidRDefault="00AE7BFB" w:rsidP="00917A10">
      <w:pPr>
        <w:bidi w:val="0"/>
      </w:pPr>
      <w:r>
        <w:t xml:space="preserve">Get the </w:t>
      </w:r>
      <w:r w:rsidR="00917A10">
        <w:t xml:space="preserve">recording </w:t>
      </w:r>
      <w:r>
        <w:t>configuration</w:t>
      </w:r>
      <w:r w:rsidR="00917A10">
        <w:t xml:space="preserve"> from the </w:t>
      </w:r>
      <w:proofErr w:type="spellStart"/>
      <w:proofErr w:type="gramStart"/>
      <w:r w:rsidR="00917A10">
        <w:t>Gui</w:t>
      </w:r>
      <w:proofErr w:type="spellEnd"/>
      <w:proofErr w:type="gramEnd"/>
      <w:r w:rsidR="00917A10">
        <w:t>, and record the data according it.</w:t>
      </w:r>
      <w:r>
        <w:t xml:space="preserve"> </w:t>
      </w:r>
    </w:p>
    <w:tbl>
      <w:tblPr>
        <w:tblStyle w:val="a3"/>
        <w:bidiVisual/>
        <w:tblW w:w="0" w:type="auto"/>
        <w:tblInd w:w="-233" w:type="dxa"/>
        <w:tblLook w:val="04A0"/>
      </w:tblPr>
      <w:tblGrid>
        <w:gridCol w:w="4064"/>
        <w:gridCol w:w="1863"/>
        <w:gridCol w:w="1037"/>
        <w:gridCol w:w="1678"/>
      </w:tblGrid>
      <w:tr w:rsidR="00917A10" w:rsidTr="00CC12BB">
        <w:trPr>
          <w:trHeight w:val="209"/>
        </w:trPr>
        <w:tc>
          <w:tcPr>
            <w:tcW w:w="4064" w:type="dxa"/>
            <w:shd w:val="clear" w:color="auto" w:fill="EEECE1" w:themeFill="background2"/>
          </w:tcPr>
          <w:p w:rsidR="00917A10" w:rsidRDefault="00917A10" w:rsidP="00C342B2">
            <w:pPr>
              <w:bidi w:val="0"/>
              <w:jc w:val="center"/>
            </w:pPr>
            <w:r>
              <w:t>Description</w:t>
            </w:r>
          </w:p>
        </w:tc>
        <w:tc>
          <w:tcPr>
            <w:tcW w:w="1863" w:type="dxa"/>
            <w:shd w:val="clear" w:color="auto" w:fill="EEECE1" w:themeFill="background2"/>
          </w:tcPr>
          <w:p w:rsidR="00917A10" w:rsidRDefault="00917A10" w:rsidP="00C342B2">
            <w:pPr>
              <w:bidi w:val="0"/>
              <w:jc w:val="center"/>
            </w:pPr>
            <w:r>
              <w:t>Width</w:t>
            </w:r>
          </w:p>
        </w:tc>
        <w:tc>
          <w:tcPr>
            <w:tcW w:w="1037" w:type="dxa"/>
            <w:shd w:val="clear" w:color="auto" w:fill="EEECE1" w:themeFill="background2"/>
          </w:tcPr>
          <w:p w:rsidR="00917A10" w:rsidRDefault="00917A10" w:rsidP="00C342B2">
            <w:pPr>
              <w:bidi w:val="0"/>
              <w:jc w:val="center"/>
            </w:pPr>
            <w:r>
              <w:t>Direction</w:t>
            </w:r>
          </w:p>
        </w:tc>
        <w:tc>
          <w:tcPr>
            <w:tcW w:w="1678" w:type="dxa"/>
            <w:shd w:val="clear" w:color="auto" w:fill="EEECE1" w:themeFill="background2"/>
          </w:tcPr>
          <w:p w:rsidR="00917A10" w:rsidRDefault="00917A10" w:rsidP="00C342B2">
            <w:pPr>
              <w:bidi w:val="0"/>
              <w:jc w:val="center"/>
              <w:rPr>
                <w:rtl/>
              </w:rPr>
            </w:pPr>
            <w:r>
              <w:t>Pin Name</w:t>
            </w:r>
          </w:p>
        </w:tc>
      </w:tr>
      <w:tr w:rsidR="00917A10" w:rsidTr="00CC12BB">
        <w:trPr>
          <w:trHeight w:val="454"/>
        </w:trPr>
        <w:tc>
          <w:tcPr>
            <w:tcW w:w="4064" w:type="dxa"/>
            <w:shd w:val="clear" w:color="auto" w:fill="auto"/>
          </w:tcPr>
          <w:p w:rsidR="00917A10" w:rsidRDefault="00917A10" w:rsidP="005E7B69">
            <w:pPr>
              <w:jc w:val="center"/>
            </w:pPr>
            <w:r>
              <w:t>Clock</w:t>
            </w:r>
          </w:p>
        </w:tc>
        <w:tc>
          <w:tcPr>
            <w:tcW w:w="1863" w:type="dxa"/>
            <w:shd w:val="clear" w:color="auto" w:fill="auto"/>
          </w:tcPr>
          <w:p w:rsidR="00917A10" w:rsidRDefault="00917A10" w:rsidP="00917A10">
            <w:pPr>
              <w:jc w:val="center"/>
            </w:pPr>
            <w:r>
              <w:t>1</w:t>
            </w:r>
          </w:p>
        </w:tc>
        <w:tc>
          <w:tcPr>
            <w:tcW w:w="1037" w:type="dxa"/>
            <w:shd w:val="clear" w:color="auto" w:fill="auto"/>
          </w:tcPr>
          <w:p w:rsidR="00917A10" w:rsidRDefault="00917A10" w:rsidP="00917A10">
            <w:pPr>
              <w:jc w:val="center"/>
            </w:pPr>
            <w:r>
              <w:t>In</w:t>
            </w:r>
          </w:p>
        </w:tc>
        <w:tc>
          <w:tcPr>
            <w:tcW w:w="1678" w:type="dxa"/>
            <w:shd w:val="clear" w:color="auto" w:fill="auto"/>
          </w:tcPr>
          <w:p w:rsidR="00917A10" w:rsidRDefault="00917A10" w:rsidP="00917A10">
            <w:pPr>
              <w:jc w:val="center"/>
            </w:pPr>
            <w:proofErr w:type="spellStart"/>
            <w:r>
              <w:t>Clk</w:t>
            </w:r>
            <w:proofErr w:type="spellEnd"/>
          </w:p>
        </w:tc>
      </w:tr>
      <w:tr w:rsidR="00917A10" w:rsidTr="00CC12BB">
        <w:trPr>
          <w:trHeight w:val="454"/>
        </w:trPr>
        <w:tc>
          <w:tcPr>
            <w:tcW w:w="4064" w:type="dxa"/>
            <w:shd w:val="clear" w:color="auto" w:fill="auto"/>
          </w:tcPr>
          <w:p w:rsidR="00917A10" w:rsidRDefault="00917A10" w:rsidP="005E7B69">
            <w:pPr>
              <w:jc w:val="center"/>
            </w:pPr>
            <w:r>
              <w:t>Synchronous reset signal</w:t>
            </w:r>
          </w:p>
        </w:tc>
        <w:tc>
          <w:tcPr>
            <w:tcW w:w="1863" w:type="dxa"/>
            <w:shd w:val="clear" w:color="auto" w:fill="auto"/>
          </w:tcPr>
          <w:p w:rsidR="00917A10" w:rsidRDefault="00917A10" w:rsidP="00917A10">
            <w:pPr>
              <w:jc w:val="center"/>
            </w:pPr>
            <w:r>
              <w:t>1</w:t>
            </w:r>
          </w:p>
        </w:tc>
        <w:tc>
          <w:tcPr>
            <w:tcW w:w="1037" w:type="dxa"/>
            <w:shd w:val="clear" w:color="auto" w:fill="auto"/>
          </w:tcPr>
          <w:p w:rsidR="00917A10" w:rsidRDefault="00917A10" w:rsidP="00917A10">
            <w:pPr>
              <w:jc w:val="center"/>
            </w:pPr>
            <w:r>
              <w:t>In</w:t>
            </w:r>
          </w:p>
        </w:tc>
        <w:tc>
          <w:tcPr>
            <w:tcW w:w="1678" w:type="dxa"/>
            <w:shd w:val="clear" w:color="auto" w:fill="auto"/>
          </w:tcPr>
          <w:p w:rsidR="00917A10" w:rsidRDefault="00917A10" w:rsidP="00917A10">
            <w:pPr>
              <w:jc w:val="center"/>
            </w:pPr>
            <w:r>
              <w:t>Reset</w:t>
            </w:r>
          </w:p>
        </w:tc>
      </w:tr>
      <w:tr w:rsidR="00917A10" w:rsidTr="00CC12BB">
        <w:trPr>
          <w:trHeight w:val="454"/>
        </w:trPr>
        <w:tc>
          <w:tcPr>
            <w:tcW w:w="4064" w:type="dxa"/>
            <w:shd w:val="clear" w:color="auto" w:fill="auto"/>
          </w:tcPr>
          <w:p w:rsidR="00917A10" w:rsidRDefault="00917A10" w:rsidP="005E7B69">
            <w:pPr>
              <w:jc w:val="center"/>
            </w:pPr>
            <w:r>
              <w:t>Identify the trigger type in order to find it in the incoming  signal</w:t>
            </w:r>
          </w:p>
        </w:tc>
        <w:tc>
          <w:tcPr>
            <w:tcW w:w="1863" w:type="dxa"/>
            <w:shd w:val="clear" w:color="auto" w:fill="auto"/>
          </w:tcPr>
          <w:p w:rsidR="00917A10" w:rsidRDefault="005E7B69" w:rsidP="00917A1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037" w:type="dxa"/>
            <w:shd w:val="clear" w:color="auto" w:fill="auto"/>
          </w:tcPr>
          <w:p w:rsidR="00917A10" w:rsidRDefault="00917A10" w:rsidP="00917A10">
            <w:pPr>
              <w:jc w:val="center"/>
            </w:pPr>
            <w:r>
              <w:t>In</w:t>
            </w:r>
          </w:p>
        </w:tc>
        <w:tc>
          <w:tcPr>
            <w:tcW w:w="1678" w:type="dxa"/>
            <w:shd w:val="clear" w:color="auto" w:fill="auto"/>
          </w:tcPr>
          <w:p w:rsidR="00917A10" w:rsidRPr="00917A10" w:rsidRDefault="00917A10" w:rsidP="00917A10">
            <w:pPr>
              <w:jc w:val="center"/>
              <w:rPr>
                <w:rFonts w:hint="cs"/>
                <w:rtl/>
              </w:rPr>
            </w:pPr>
            <w:proofErr w:type="spellStart"/>
            <w:r>
              <w:t>Trigger_type</w:t>
            </w:r>
            <w:proofErr w:type="spellEnd"/>
          </w:p>
        </w:tc>
      </w:tr>
      <w:tr w:rsidR="00917A10" w:rsidTr="00CC12BB">
        <w:trPr>
          <w:trHeight w:val="454"/>
        </w:trPr>
        <w:tc>
          <w:tcPr>
            <w:tcW w:w="4064" w:type="dxa"/>
            <w:shd w:val="clear" w:color="auto" w:fill="auto"/>
          </w:tcPr>
          <w:p w:rsidR="00917A10" w:rsidRDefault="005E7B69" w:rsidP="005E7B69">
            <w:pPr>
              <w:bidi w:val="0"/>
              <w:jc w:val="center"/>
            </w:pPr>
            <w:r>
              <w:t>The percent from the recorded data that will appear before the trigger</w:t>
            </w:r>
          </w:p>
        </w:tc>
        <w:tc>
          <w:tcPr>
            <w:tcW w:w="1863" w:type="dxa"/>
            <w:shd w:val="clear" w:color="auto" w:fill="auto"/>
          </w:tcPr>
          <w:p w:rsidR="00917A10" w:rsidRDefault="005E7B69" w:rsidP="00917A10">
            <w:pPr>
              <w:jc w:val="center"/>
            </w:pPr>
            <w:r>
              <w:t>7</w:t>
            </w:r>
          </w:p>
        </w:tc>
        <w:tc>
          <w:tcPr>
            <w:tcW w:w="1037" w:type="dxa"/>
            <w:shd w:val="clear" w:color="auto" w:fill="auto"/>
          </w:tcPr>
          <w:p w:rsidR="00917A10" w:rsidRDefault="00917A10" w:rsidP="00917A10">
            <w:pPr>
              <w:jc w:val="center"/>
              <w:rPr>
                <w:rFonts w:hint="cs"/>
                <w:rtl/>
              </w:rPr>
            </w:pPr>
            <w:r>
              <w:t>in</w:t>
            </w:r>
          </w:p>
        </w:tc>
        <w:tc>
          <w:tcPr>
            <w:tcW w:w="1678" w:type="dxa"/>
            <w:shd w:val="clear" w:color="auto" w:fill="auto"/>
          </w:tcPr>
          <w:p w:rsidR="00917A10" w:rsidRPr="00AE7BFB" w:rsidRDefault="00917A10" w:rsidP="00917A10">
            <w:pPr>
              <w:bidi w:val="0"/>
              <w:jc w:val="center"/>
            </w:pPr>
            <w:proofErr w:type="spellStart"/>
            <w:r>
              <w:t>Trigger_position</w:t>
            </w:r>
            <w:proofErr w:type="spellEnd"/>
          </w:p>
        </w:tc>
      </w:tr>
      <w:tr w:rsidR="00917A10" w:rsidTr="00CC12BB">
        <w:trPr>
          <w:trHeight w:val="454"/>
        </w:trPr>
        <w:tc>
          <w:tcPr>
            <w:tcW w:w="4064" w:type="dxa"/>
            <w:shd w:val="clear" w:color="auto" w:fill="auto"/>
          </w:tcPr>
          <w:p w:rsidR="00CC12BB" w:rsidRDefault="00CC12BB" w:rsidP="00CC12BB">
            <w:pPr>
              <w:bidi w:val="0"/>
            </w:pPr>
            <w:r>
              <w:t xml:space="preserve">0-system off, we don't search for trigger rise (set at the beginning to 0 until all other registers are ready, change in second time after the trigger was found- don't continue to search for trigger rise) </w:t>
            </w:r>
          </w:p>
          <w:p w:rsidR="00917A10" w:rsidRDefault="00CC12BB" w:rsidP="00CC12BB">
            <w:pPr>
              <w:jc w:val="center"/>
              <w:rPr>
                <w:rFonts w:hint="cs"/>
              </w:rPr>
            </w:pPr>
            <w:r>
              <w:t xml:space="preserve">1- </w:t>
            </w:r>
            <w:proofErr w:type="gramStart"/>
            <w:r>
              <w:t>system</w:t>
            </w:r>
            <w:proofErr w:type="gramEnd"/>
            <w:r>
              <w:t xml:space="preserve"> on, start search for trigger rise (changed by write controller after all other registers are in the right mode).</w:t>
            </w:r>
          </w:p>
        </w:tc>
        <w:tc>
          <w:tcPr>
            <w:tcW w:w="1863" w:type="dxa"/>
            <w:shd w:val="clear" w:color="auto" w:fill="auto"/>
          </w:tcPr>
          <w:p w:rsidR="00917A10" w:rsidRDefault="00CC12BB" w:rsidP="00917A10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:rsidR="00917A10" w:rsidRDefault="00CC12BB" w:rsidP="00CC12BB">
            <w:pPr>
              <w:bidi w:val="0"/>
              <w:jc w:val="center"/>
            </w:pPr>
            <w:r>
              <w:t>In\out</w:t>
            </w:r>
          </w:p>
        </w:tc>
        <w:tc>
          <w:tcPr>
            <w:tcW w:w="1678" w:type="dxa"/>
            <w:shd w:val="clear" w:color="auto" w:fill="auto"/>
          </w:tcPr>
          <w:p w:rsidR="00917A10" w:rsidRPr="00AE7BFB" w:rsidRDefault="00CC12BB" w:rsidP="00917A10">
            <w:pPr>
              <w:jc w:val="center"/>
            </w:pPr>
            <w:proofErr w:type="spellStart"/>
            <w:r>
              <w:t>System_status</w:t>
            </w:r>
            <w:proofErr w:type="spellEnd"/>
          </w:p>
        </w:tc>
      </w:tr>
      <w:tr w:rsidR="00850096" w:rsidTr="00CC12BB">
        <w:trPr>
          <w:trHeight w:val="454"/>
        </w:trPr>
        <w:tc>
          <w:tcPr>
            <w:tcW w:w="4064" w:type="dxa"/>
            <w:shd w:val="clear" w:color="auto" w:fill="auto"/>
          </w:tcPr>
          <w:p w:rsidR="00850096" w:rsidRDefault="00850096" w:rsidP="00C342B2">
            <w:pPr>
              <w:bidi w:val="0"/>
              <w:jc w:val="center"/>
              <w:rPr>
                <w:rFonts w:hint="cs"/>
              </w:rPr>
            </w:pPr>
            <w:r>
              <w:t xml:space="preserve">Counts the number of </w:t>
            </w:r>
            <w:proofErr w:type="spellStart"/>
            <w:r>
              <w:t>clk</w:t>
            </w:r>
            <w:proofErr w:type="spellEnd"/>
            <w:r>
              <w:t xml:space="preserve"> cycles that passed since the system started working until trigger raised</w:t>
            </w:r>
          </w:p>
        </w:tc>
        <w:tc>
          <w:tcPr>
            <w:tcW w:w="1863" w:type="dxa"/>
            <w:shd w:val="clear" w:color="auto" w:fill="auto"/>
          </w:tcPr>
          <w:p w:rsidR="00850096" w:rsidRDefault="00850096" w:rsidP="00C342B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037" w:type="dxa"/>
            <w:shd w:val="clear" w:color="auto" w:fill="auto"/>
          </w:tcPr>
          <w:p w:rsidR="00850096" w:rsidRPr="005E7B69" w:rsidRDefault="00850096" w:rsidP="00C342B2">
            <w:pPr>
              <w:jc w:val="center"/>
            </w:pPr>
            <w:r>
              <w:t>out</w:t>
            </w:r>
          </w:p>
        </w:tc>
        <w:tc>
          <w:tcPr>
            <w:tcW w:w="1678" w:type="dxa"/>
            <w:shd w:val="clear" w:color="auto" w:fill="auto"/>
          </w:tcPr>
          <w:p w:rsidR="00850096" w:rsidRPr="00AE7BFB" w:rsidRDefault="00850096" w:rsidP="00C342B2">
            <w:pPr>
              <w:bidi w:val="0"/>
              <w:jc w:val="center"/>
            </w:pPr>
            <w:proofErr w:type="spellStart"/>
            <w:r>
              <w:t>Clk_to_start</w:t>
            </w:r>
            <w:proofErr w:type="spellEnd"/>
          </w:p>
        </w:tc>
      </w:tr>
      <w:tr w:rsidR="00375716" w:rsidTr="00CC12BB">
        <w:trPr>
          <w:trHeight w:val="454"/>
        </w:trPr>
        <w:tc>
          <w:tcPr>
            <w:tcW w:w="4064" w:type="dxa"/>
            <w:shd w:val="clear" w:color="auto" w:fill="auto"/>
          </w:tcPr>
          <w:p w:rsidR="00375716" w:rsidRDefault="00375716" w:rsidP="00C342B2">
            <w:pPr>
              <w:bidi w:val="0"/>
              <w:jc w:val="center"/>
            </w:pPr>
            <w:r>
              <w:t>Check in the RAM for trigger rise and determine according the trigger position the start and the end addresses of the recording data</w:t>
            </w:r>
          </w:p>
        </w:tc>
        <w:tc>
          <w:tcPr>
            <w:tcW w:w="1863" w:type="dxa"/>
            <w:shd w:val="clear" w:color="auto" w:fill="auto"/>
          </w:tcPr>
          <w:p w:rsidR="00375716" w:rsidRDefault="00375716" w:rsidP="00C342B2">
            <w:pPr>
              <w:bidi w:val="0"/>
              <w:jc w:val="center"/>
            </w:pPr>
          </w:p>
        </w:tc>
        <w:tc>
          <w:tcPr>
            <w:tcW w:w="1037" w:type="dxa"/>
            <w:shd w:val="clear" w:color="auto" w:fill="auto"/>
          </w:tcPr>
          <w:p w:rsidR="00375716" w:rsidRDefault="00375716" w:rsidP="00C342B2">
            <w:pPr>
              <w:bidi w:val="0"/>
              <w:jc w:val="center"/>
            </w:pPr>
            <w:r>
              <w:t>in</w:t>
            </w:r>
          </w:p>
        </w:tc>
        <w:tc>
          <w:tcPr>
            <w:tcW w:w="1678" w:type="dxa"/>
            <w:shd w:val="clear" w:color="auto" w:fill="auto"/>
          </w:tcPr>
          <w:p w:rsidR="00375716" w:rsidRDefault="00375716" w:rsidP="00C342B2">
            <w:pPr>
              <w:bidi w:val="0"/>
              <w:jc w:val="center"/>
            </w:pPr>
            <w:proofErr w:type="spellStart"/>
            <w:r>
              <w:t>RAM_to_wc</w:t>
            </w:r>
            <w:proofErr w:type="spellEnd"/>
          </w:p>
        </w:tc>
      </w:tr>
      <w:tr w:rsidR="00375716" w:rsidTr="00CC12BB">
        <w:trPr>
          <w:trHeight w:val="454"/>
        </w:trPr>
        <w:tc>
          <w:tcPr>
            <w:tcW w:w="4064" w:type="dxa"/>
            <w:shd w:val="clear" w:color="auto" w:fill="auto"/>
          </w:tcPr>
          <w:p w:rsidR="00375716" w:rsidRDefault="00375716" w:rsidP="00375716">
            <w:pPr>
              <w:bidi w:val="0"/>
              <w:jc w:val="center"/>
            </w:pPr>
            <w:r>
              <w:t>the start and the end addresses of the recorded data</w:t>
            </w:r>
          </w:p>
        </w:tc>
        <w:tc>
          <w:tcPr>
            <w:tcW w:w="1863" w:type="dxa"/>
            <w:shd w:val="clear" w:color="auto" w:fill="auto"/>
          </w:tcPr>
          <w:p w:rsidR="00375716" w:rsidRDefault="00375716" w:rsidP="00165B8E">
            <w:pPr>
              <w:bidi w:val="0"/>
              <w:jc w:val="center"/>
            </w:pPr>
          </w:p>
        </w:tc>
        <w:tc>
          <w:tcPr>
            <w:tcW w:w="1037" w:type="dxa"/>
            <w:shd w:val="clear" w:color="auto" w:fill="auto"/>
          </w:tcPr>
          <w:p w:rsidR="00375716" w:rsidRDefault="00375716" w:rsidP="00165B8E">
            <w:pPr>
              <w:bidi w:val="0"/>
              <w:jc w:val="center"/>
            </w:pPr>
            <w:r>
              <w:t>out</w:t>
            </w:r>
          </w:p>
        </w:tc>
        <w:tc>
          <w:tcPr>
            <w:tcW w:w="1678" w:type="dxa"/>
            <w:shd w:val="clear" w:color="auto" w:fill="auto"/>
          </w:tcPr>
          <w:p w:rsidR="00375716" w:rsidRDefault="00375716" w:rsidP="00165B8E">
            <w:pPr>
              <w:bidi w:val="0"/>
              <w:jc w:val="center"/>
            </w:pPr>
            <w:commentRangeStart w:id="129"/>
            <w:proofErr w:type="spellStart"/>
            <w:r>
              <w:t>Wc</w:t>
            </w:r>
            <w:commentRangeEnd w:id="129"/>
            <w:r>
              <w:rPr>
                <w:rStyle w:val="a5"/>
              </w:rPr>
              <w:commentReference w:id="129"/>
            </w:r>
            <w:r>
              <w:t>_to_rc</w:t>
            </w:r>
            <w:proofErr w:type="spellEnd"/>
          </w:p>
        </w:tc>
      </w:tr>
    </w:tbl>
    <w:p w:rsidR="00933FBE" w:rsidRDefault="00933FBE" w:rsidP="00933FBE">
      <w:pPr>
        <w:bidi w:val="0"/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33FBE" w:rsidTr="00930563">
        <w:tc>
          <w:tcPr>
            <w:tcW w:w="4261" w:type="dxa"/>
            <w:shd w:val="clear" w:color="auto" w:fill="EEECE1" w:themeFill="background2"/>
          </w:tcPr>
          <w:p w:rsidR="00933FBE" w:rsidRDefault="00933FBE" w:rsidP="00930563">
            <w:pPr>
              <w:bidi w:val="0"/>
              <w:jc w:val="center"/>
            </w:pPr>
            <w:r>
              <w:t>outputs</w:t>
            </w:r>
          </w:p>
        </w:tc>
        <w:tc>
          <w:tcPr>
            <w:tcW w:w="4261" w:type="dxa"/>
            <w:shd w:val="clear" w:color="auto" w:fill="EEECE1" w:themeFill="background2"/>
          </w:tcPr>
          <w:p w:rsidR="00933FBE" w:rsidRDefault="00933FBE" w:rsidP="00930563">
            <w:pPr>
              <w:bidi w:val="0"/>
              <w:jc w:val="center"/>
            </w:pPr>
            <w:r>
              <w:t>Size(bit)</w:t>
            </w:r>
          </w:p>
        </w:tc>
      </w:tr>
      <w:tr w:rsidR="00933FBE" w:rsidTr="00933FBE">
        <w:tc>
          <w:tcPr>
            <w:tcW w:w="4261" w:type="dxa"/>
          </w:tcPr>
          <w:p w:rsidR="00933FBE" w:rsidRDefault="004F0270">
            <w:pPr>
              <w:bidi w:val="0"/>
            </w:pPr>
            <w:r>
              <w:t>Registe</w:t>
            </w:r>
            <w:r w:rsidR="00A80BA1">
              <w:t>r</w:t>
            </w:r>
            <w:r>
              <w:t>_3(system status)</w:t>
            </w:r>
          </w:p>
        </w:tc>
        <w:tc>
          <w:tcPr>
            <w:tcW w:w="4261" w:type="dxa"/>
          </w:tcPr>
          <w:p w:rsidR="00933FBE" w:rsidRDefault="004F0270">
            <w:pPr>
              <w:bidi w:val="0"/>
            </w:pPr>
            <w:r>
              <w:t>[0..4]</w:t>
            </w:r>
          </w:p>
        </w:tc>
      </w:tr>
      <w:tr w:rsidR="004F0270" w:rsidTr="00933FBE">
        <w:tc>
          <w:tcPr>
            <w:tcW w:w="4261" w:type="dxa"/>
          </w:tcPr>
          <w:p w:rsidR="004F0270" w:rsidRDefault="004F0270">
            <w:pPr>
              <w:bidi w:val="0"/>
            </w:pPr>
            <w:r>
              <w:t>Registe</w:t>
            </w:r>
            <w:r w:rsidR="00A80BA1">
              <w:t>r</w:t>
            </w:r>
            <w:r>
              <w:t>_4(start)</w:t>
            </w:r>
          </w:p>
        </w:tc>
        <w:tc>
          <w:tcPr>
            <w:tcW w:w="4261" w:type="dxa"/>
          </w:tcPr>
          <w:p w:rsidR="004F0270" w:rsidRDefault="004F0270">
            <w:pPr>
              <w:bidi w:val="0"/>
            </w:pPr>
            <w:r>
              <w:t>5</w:t>
            </w:r>
          </w:p>
        </w:tc>
      </w:tr>
      <w:tr w:rsidR="004F0270" w:rsidTr="00933FBE">
        <w:tc>
          <w:tcPr>
            <w:tcW w:w="4261" w:type="dxa"/>
          </w:tcPr>
          <w:p w:rsidR="004F0270" w:rsidRDefault="004F0270">
            <w:pPr>
              <w:bidi w:val="0"/>
            </w:pPr>
            <w:r>
              <w:t>Read controller</w:t>
            </w:r>
          </w:p>
        </w:tc>
        <w:tc>
          <w:tcPr>
            <w:tcW w:w="4261" w:type="dxa"/>
          </w:tcPr>
          <w:p w:rsidR="004F0270" w:rsidRDefault="00E35001">
            <w:pPr>
              <w:bidi w:val="0"/>
            </w:pPr>
            <w:r>
              <w:t>[6..</w:t>
            </w:r>
          </w:p>
        </w:tc>
      </w:tr>
      <w:tr w:rsidR="004F0270" w:rsidTr="00933FBE">
        <w:tc>
          <w:tcPr>
            <w:tcW w:w="4261" w:type="dxa"/>
          </w:tcPr>
          <w:p w:rsidR="004F0270" w:rsidRDefault="004F0270">
            <w:pPr>
              <w:bidi w:val="0"/>
            </w:pPr>
            <w:r>
              <w:t>RAM</w:t>
            </w:r>
          </w:p>
        </w:tc>
        <w:tc>
          <w:tcPr>
            <w:tcW w:w="4261" w:type="dxa"/>
          </w:tcPr>
          <w:p w:rsidR="004F0270" w:rsidRDefault="004F0270">
            <w:pPr>
              <w:bidi w:val="0"/>
            </w:pPr>
            <w:r>
              <w:t>?</w:t>
            </w:r>
          </w:p>
        </w:tc>
      </w:tr>
    </w:tbl>
    <w:p w:rsidR="00933FBE" w:rsidRDefault="00933FBE">
      <w:pPr>
        <w:bidi w:val="0"/>
      </w:pPr>
    </w:p>
    <w:p w:rsidR="004F0270" w:rsidRPr="00513253" w:rsidRDefault="004F0270" w:rsidP="004F0270">
      <w:pPr>
        <w:bidi w:val="0"/>
        <w:rPr>
          <w:b/>
          <w:bCs/>
          <w:u w:val="single"/>
        </w:rPr>
      </w:pPr>
      <w:r w:rsidRPr="00513253">
        <w:rPr>
          <w:b/>
          <w:bCs/>
          <w:u w:val="single"/>
        </w:rPr>
        <w:t>Read controller</w:t>
      </w:r>
      <w:r w:rsidR="00513253">
        <w:rPr>
          <w:b/>
          <w:bCs/>
          <w:u w:val="single"/>
        </w:rPr>
        <w:t>:</w:t>
      </w:r>
    </w:p>
    <w:p w:rsidR="004F0270" w:rsidRDefault="004F0270" w:rsidP="00FC021A">
      <w:pPr>
        <w:bidi w:val="0"/>
      </w:pPr>
      <w:r>
        <w:lastRenderedPageBreak/>
        <w:t xml:space="preserve">This is the </w:t>
      </w:r>
      <w:r w:rsidR="00930563">
        <w:t>unit which sends</w:t>
      </w:r>
      <w:r w:rsidR="00FC021A">
        <w:t xml:space="preserve"> the data out through the WBM according the resent configuration.</w:t>
      </w:r>
      <w:r>
        <w:t xml:space="preserve">  </w:t>
      </w:r>
    </w:p>
    <w:tbl>
      <w:tblPr>
        <w:tblStyle w:val="a3"/>
        <w:tblW w:w="0" w:type="auto"/>
        <w:tblLook w:val="04A0"/>
      </w:tblPr>
      <w:tblGrid>
        <w:gridCol w:w="3052"/>
        <w:gridCol w:w="2849"/>
        <w:gridCol w:w="2621"/>
      </w:tblGrid>
      <w:tr w:rsidR="008C543D" w:rsidTr="008C543D">
        <w:trPr>
          <w:trHeight w:val="360"/>
        </w:trPr>
        <w:tc>
          <w:tcPr>
            <w:tcW w:w="3052" w:type="dxa"/>
            <w:shd w:val="clear" w:color="auto" w:fill="EEECE1" w:themeFill="background2"/>
          </w:tcPr>
          <w:p w:rsidR="008C543D" w:rsidRDefault="008C543D" w:rsidP="00930563">
            <w:pPr>
              <w:bidi w:val="0"/>
              <w:jc w:val="center"/>
            </w:pPr>
            <w:r>
              <w:t>Inputs</w:t>
            </w:r>
          </w:p>
        </w:tc>
        <w:tc>
          <w:tcPr>
            <w:tcW w:w="2849" w:type="dxa"/>
            <w:shd w:val="clear" w:color="auto" w:fill="EEECE1" w:themeFill="background2"/>
          </w:tcPr>
          <w:p w:rsidR="008C543D" w:rsidRDefault="008C543D" w:rsidP="00930563">
            <w:pPr>
              <w:bidi w:val="0"/>
              <w:jc w:val="center"/>
            </w:pPr>
            <w:r>
              <w:t>Size[bite]</w:t>
            </w:r>
          </w:p>
        </w:tc>
        <w:tc>
          <w:tcPr>
            <w:tcW w:w="2621" w:type="dxa"/>
            <w:shd w:val="clear" w:color="auto" w:fill="EEECE1" w:themeFill="background2"/>
          </w:tcPr>
          <w:p w:rsidR="008C543D" w:rsidRDefault="008C543D" w:rsidP="00930563">
            <w:pPr>
              <w:bidi w:val="0"/>
              <w:jc w:val="center"/>
            </w:pPr>
            <w:r>
              <w:t>Description</w:t>
            </w:r>
          </w:p>
        </w:tc>
      </w:tr>
      <w:tr w:rsidR="008C543D" w:rsidTr="008C543D">
        <w:trPr>
          <w:trHeight w:val="360"/>
        </w:trPr>
        <w:tc>
          <w:tcPr>
            <w:tcW w:w="3052" w:type="dxa"/>
          </w:tcPr>
          <w:p w:rsidR="008C543D" w:rsidRDefault="008C543D" w:rsidP="00786B26">
            <w:pPr>
              <w:bidi w:val="0"/>
            </w:pPr>
            <w:proofErr w:type="spellStart"/>
            <w:r>
              <w:t>clk</w:t>
            </w:r>
            <w:proofErr w:type="spellEnd"/>
          </w:p>
        </w:tc>
        <w:tc>
          <w:tcPr>
            <w:tcW w:w="2849" w:type="dxa"/>
          </w:tcPr>
          <w:p w:rsidR="008C543D" w:rsidRDefault="008C543D" w:rsidP="00E35001">
            <w:pPr>
              <w:bidi w:val="0"/>
            </w:pPr>
            <w:r>
              <w:t>0</w:t>
            </w:r>
          </w:p>
        </w:tc>
        <w:tc>
          <w:tcPr>
            <w:tcW w:w="2621" w:type="dxa"/>
          </w:tcPr>
          <w:p w:rsidR="008C543D" w:rsidRDefault="008C543D" w:rsidP="00E35001">
            <w:pPr>
              <w:bidi w:val="0"/>
            </w:pPr>
          </w:p>
        </w:tc>
      </w:tr>
      <w:tr w:rsidR="008C543D" w:rsidTr="008C543D">
        <w:trPr>
          <w:trHeight w:val="360"/>
        </w:trPr>
        <w:tc>
          <w:tcPr>
            <w:tcW w:w="3052" w:type="dxa"/>
          </w:tcPr>
          <w:p w:rsidR="008C543D" w:rsidRDefault="008C543D" w:rsidP="00786B26">
            <w:pPr>
              <w:bidi w:val="0"/>
            </w:pPr>
            <w:r>
              <w:t>reset</w:t>
            </w:r>
          </w:p>
        </w:tc>
        <w:tc>
          <w:tcPr>
            <w:tcW w:w="2849" w:type="dxa"/>
          </w:tcPr>
          <w:p w:rsidR="008C543D" w:rsidRDefault="008C543D" w:rsidP="00786B26">
            <w:pPr>
              <w:bidi w:val="0"/>
            </w:pPr>
            <w:r>
              <w:t>1</w:t>
            </w:r>
          </w:p>
        </w:tc>
        <w:tc>
          <w:tcPr>
            <w:tcW w:w="2621" w:type="dxa"/>
          </w:tcPr>
          <w:p w:rsidR="008C543D" w:rsidRDefault="008C543D" w:rsidP="00786B26">
            <w:pPr>
              <w:bidi w:val="0"/>
            </w:pPr>
          </w:p>
        </w:tc>
      </w:tr>
      <w:tr w:rsidR="008C543D" w:rsidTr="008C543D">
        <w:trPr>
          <w:trHeight w:val="360"/>
        </w:trPr>
        <w:tc>
          <w:tcPr>
            <w:tcW w:w="3052" w:type="dxa"/>
          </w:tcPr>
          <w:p w:rsidR="008C543D" w:rsidRDefault="008C543D" w:rsidP="00EC2F0F">
            <w:pPr>
              <w:bidi w:val="0"/>
            </w:pPr>
            <w:r>
              <w:t>Registe</w:t>
            </w:r>
            <w:r w:rsidR="00A80BA1">
              <w:t>r</w:t>
            </w:r>
            <w:r>
              <w:t>_3(system status)</w:t>
            </w:r>
          </w:p>
        </w:tc>
        <w:tc>
          <w:tcPr>
            <w:tcW w:w="2849" w:type="dxa"/>
          </w:tcPr>
          <w:p w:rsidR="008C543D" w:rsidRDefault="008C543D" w:rsidP="008C543D">
            <w:pPr>
              <w:bidi w:val="0"/>
            </w:pPr>
            <w:r>
              <w:t>[2..6]</w:t>
            </w:r>
          </w:p>
        </w:tc>
        <w:tc>
          <w:tcPr>
            <w:tcW w:w="2621" w:type="dxa"/>
          </w:tcPr>
          <w:p w:rsidR="008C543D" w:rsidRDefault="008C543D" w:rsidP="008C543D">
            <w:pPr>
              <w:bidi w:val="0"/>
            </w:pPr>
          </w:p>
        </w:tc>
      </w:tr>
      <w:tr w:rsidR="008C543D" w:rsidTr="008C543D">
        <w:trPr>
          <w:trHeight w:val="360"/>
        </w:trPr>
        <w:tc>
          <w:tcPr>
            <w:tcW w:w="3052" w:type="dxa"/>
          </w:tcPr>
          <w:p w:rsidR="008C543D" w:rsidRDefault="008C543D" w:rsidP="00EC2F0F">
            <w:pPr>
              <w:bidi w:val="0"/>
            </w:pPr>
            <w:r>
              <w:t>Registe</w:t>
            </w:r>
            <w:r w:rsidR="00A80BA1">
              <w:t>r</w:t>
            </w:r>
            <w:r>
              <w:t>_4(start)</w:t>
            </w:r>
          </w:p>
        </w:tc>
        <w:tc>
          <w:tcPr>
            <w:tcW w:w="2849" w:type="dxa"/>
          </w:tcPr>
          <w:p w:rsidR="008C543D" w:rsidRDefault="008C543D" w:rsidP="00EC2F0F">
            <w:pPr>
              <w:bidi w:val="0"/>
            </w:pPr>
            <w:r>
              <w:t>7</w:t>
            </w:r>
          </w:p>
        </w:tc>
        <w:tc>
          <w:tcPr>
            <w:tcW w:w="2621" w:type="dxa"/>
          </w:tcPr>
          <w:p w:rsidR="008C543D" w:rsidRDefault="008C543D" w:rsidP="00EC2F0F">
            <w:pPr>
              <w:bidi w:val="0"/>
            </w:pPr>
          </w:p>
        </w:tc>
      </w:tr>
      <w:tr w:rsidR="008C543D" w:rsidTr="008C543D">
        <w:trPr>
          <w:trHeight w:val="360"/>
        </w:trPr>
        <w:tc>
          <w:tcPr>
            <w:tcW w:w="3052" w:type="dxa"/>
          </w:tcPr>
          <w:p w:rsidR="008C543D" w:rsidRDefault="008C543D" w:rsidP="00EC2F0F">
            <w:pPr>
              <w:bidi w:val="0"/>
            </w:pPr>
            <w:r>
              <w:t>Write controller</w:t>
            </w:r>
          </w:p>
        </w:tc>
        <w:tc>
          <w:tcPr>
            <w:tcW w:w="2849" w:type="dxa"/>
          </w:tcPr>
          <w:p w:rsidR="008C543D" w:rsidRDefault="008C543D" w:rsidP="00EC2F0F">
            <w:pPr>
              <w:bidi w:val="0"/>
            </w:pPr>
            <w:r>
              <w:t>[8..</w:t>
            </w:r>
          </w:p>
        </w:tc>
        <w:tc>
          <w:tcPr>
            <w:tcW w:w="2621" w:type="dxa"/>
          </w:tcPr>
          <w:p w:rsidR="008C543D" w:rsidRDefault="00A80BA1" w:rsidP="00A80BA1">
            <w:pPr>
              <w:bidi w:val="0"/>
            </w:pPr>
            <w:r>
              <w:t xml:space="preserve">Received the Address of the trigger and the recording depth, and with the trigger position register, find in the RAM  the data that needs to send out </w:t>
            </w:r>
          </w:p>
        </w:tc>
      </w:tr>
    </w:tbl>
    <w:p w:rsidR="00E35001" w:rsidRDefault="00E35001" w:rsidP="00E35001">
      <w:pPr>
        <w:bidi w:val="0"/>
      </w:pPr>
    </w:p>
    <w:tbl>
      <w:tblPr>
        <w:tblStyle w:val="a3"/>
        <w:tblW w:w="0" w:type="auto"/>
        <w:tblLook w:val="04A0"/>
      </w:tblPr>
      <w:tblGrid>
        <w:gridCol w:w="3052"/>
        <w:gridCol w:w="2849"/>
        <w:gridCol w:w="2621"/>
      </w:tblGrid>
      <w:tr w:rsidR="008C543D" w:rsidTr="00EC2F0F">
        <w:trPr>
          <w:trHeight w:val="360"/>
        </w:trPr>
        <w:tc>
          <w:tcPr>
            <w:tcW w:w="3052" w:type="dxa"/>
            <w:shd w:val="clear" w:color="auto" w:fill="EEECE1" w:themeFill="background2"/>
          </w:tcPr>
          <w:p w:rsidR="008C543D" w:rsidRDefault="008C543D" w:rsidP="00EC2F0F">
            <w:pPr>
              <w:bidi w:val="0"/>
              <w:jc w:val="center"/>
            </w:pPr>
            <w:r>
              <w:t>Output</w:t>
            </w:r>
          </w:p>
        </w:tc>
        <w:tc>
          <w:tcPr>
            <w:tcW w:w="2849" w:type="dxa"/>
            <w:shd w:val="clear" w:color="auto" w:fill="EEECE1" w:themeFill="background2"/>
          </w:tcPr>
          <w:p w:rsidR="008C543D" w:rsidRDefault="008C543D" w:rsidP="00EC2F0F">
            <w:pPr>
              <w:bidi w:val="0"/>
              <w:jc w:val="center"/>
            </w:pPr>
            <w:r>
              <w:t>Size[bite]</w:t>
            </w:r>
          </w:p>
        </w:tc>
        <w:tc>
          <w:tcPr>
            <w:tcW w:w="2621" w:type="dxa"/>
            <w:shd w:val="clear" w:color="auto" w:fill="EEECE1" w:themeFill="background2"/>
          </w:tcPr>
          <w:p w:rsidR="008C543D" w:rsidRDefault="008C543D" w:rsidP="00EC2F0F">
            <w:pPr>
              <w:bidi w:val="0"/>
              <w:jc w:val="center"/>
            </w:pPr>
            <w:r>
              <w:t>Description</w:t>
            </w:r>
          </w:p>
        </w:tc>
      </w:tr>
      <w:tr w:rsidR="008C543D" w:rsidTr="00EC2F0F">
        <w:trPr>
          <w:trHeight w:val="360"/>
        </w:trPr>
        <w:tc>
          <w:tcPr>
            <w:tcW w:w="3052" w:type="dxa"/>
          </w:tcPr>
          <w:p w:rsidR="008C543D" w:rsidRDefault="008C543D" w:rsidP="00EC2F0F">
            <w:pPr>
              <w:bidi w:val="0"/>
            </w:pPr>
            <w:r>
              <w:t>Registe</w:t>
            </w:r>
            <w:r w:rsidR="00A80BA1">
              <w:t>r</w:t>
            </w:r>
            <w:r>
              <w:t>_4(start)</w:t>
            </w:r>
          </w:p>
        </w:tc>
        <w:tc>
          <w:tcPr>
            <w:tcW w:w="2849" w:type="dxa"/>
          </w:tcPr>
          <w:p w:rsidR="008C543D" w:rsidRDefault="008C543D" w:rsidP="00EC2F0F">
            <w:pPr>
              <w:bidi w:val="0"/>
            </w:pPr>
            <w:r>
              <w:t>0</w:t>
            </w:r>
          </w:p>
        </w:tc>
        <w:tc>
          <w:tcPr>
            <w:tcW w:w="2621" w:type="dxa"/>
          </w:tcPr>
          <w:p w:rsidR="008C543D" w:rsidRDefault="008C543D" w:rsidP="00EC2F0F">
            <w:pPr>
              <w:bidi w:val="0"/>
            </w:pPr>
          </w:p>
        </w:tc>
      </w:tr>
      <w:tr w:rsidR="008C543D" w:rsidTr="00EC2F0F">
        <w:trPr>
          <w:trHeight w:val="360"/>
        </w:trPr>
        <w:tc>
          <w:tcPr>
            <w:tcW w:w="3052" w:type="dxa"/>
          </w:tcPr>
          <w:p w:rsidR="008C543D" w:rsidRDefault="008C543D" w:rsidP="00EC2F0F">
            <w:pPr>
              <w:bidi w:val="0"/>
            </w:pPr>
            <w:r>
              <w:t>Registe</w:t>
            </w:r>
            <w:r w:rsidR="00A80BA1">
              <w:t>r</w:t>
            </w:r>
            <w:r>
              <w:t>_3(system status)</w:t>
            </w:r>
          </w:p>
        </w:tc>
        <w:tc>
          <w:tcPr>
            <w:tcW w:w="2849" w:type="dxa"/>
          </w:tcPr>
          <w:p w:rsidR="008C543D" w:rsidRDefault="008C543D" w:rsidP="008C543D">
            <w:pPr>
              <w:bidi w:val="0"/>
            </w:pPr>
            <w:r>
              <w:t>[1..5]</w:t>
            </w:r>
          </w:p>
        </w:tc>
        <w:tc>
          <w:tcPr>
            <w:tcW w:w="2621" w:type="dxa"/>
          </w:tcPr>
          <w:p w:rsidR="008C543D" w:rsidRDefault="008C543D" w:rsidP="00EC2F0F">
            <w:pPr>
              <w:bidi w:val="0"/>
            </w:pPr>
          </w:p>
        </w:tc>
      </w:tr>
      <w:tr w:rsidR="008C543D" w:rsidTr="00EC2F0F">
        <w:trPr>
          <w:trHeight w:val="360"/>
        </w:trPr>
        <w:tc>
          <w:tcPr>
            <w:tcW w:w="3052" w:type="dxa"/>
          </w:tcPr>
          <w:p w:rsidR="00A80BA1" w:rsidRDefault="00A80BA1" w:rsidP="00A80BA1">
            <w:pPr>
              <w:bidi w:val="0"/>
            </w:pPr>
            <w:proofErr w:type="spellStart"/>
            <w:r>
              <w:t>Data_</w:t>
            </w:r>
            <w:commentRangeStart w:id="130"/>
            <w:r>
              <w:t>out</w:t>
            </w:r>
            <w:commentRangeEnd w:id="130"/>
            <w:proofErr w:type="spellEnd"/>
            <w:r w:rsidR="00D9717B">
              <w:rPr>
                <w:rStyle w:val="a5"/>
                <w:rtl/>
              </w:rPr>
              <w:commentReference w:id="130"/>
            </w:r>
          </w:p>
        </w:tc>
        <w:tc>
          <w:tcPr>
            <w:tcW w:w="2849" w:type="dxa"/>
          </w:tcPr>
          <w:p w:rsidR="008C543D" w:rsidRDefault="00A80BA1" w:rsidP="00EC2F0F">
            <w:pPr>
              <w:bidi w:val="0"/>
            </w:pPr>
            <w:r>
              <w:t>[6..</w:t>
            </w:r>
            <w:r w:rsidR="002A46B7">
              <w:t>13]</w:t>
            </w:r>
          </w:p>
        </w:tc>
        <w:tc>
          <w:tcPr>
            <w:tcW w:w="2621" w:type="dxa"/>
          </w:tcPr>
          <w:p w:rsidR="008C543D" w:rsidRDefault="002A46B7" w:rsidP="00EC2F0F">
            <w:pPr>
              <w:bidi w:val="0"/>
            </w:pPr>
            <w:r>
              <w:t>Send the data out to the WBM</w:t>
            </w:r>
          </w:p>
        </w:tc>
      </w:tr>
      <w:tr w:rsidR="008C543D" w:rsidTr="00EC2F0F">
        <w:trPr>
          <w:trHeight w:val="360"/>
        </w:trPr>
        <w:tc>
          <w:tcPr>
            <w:tcW w:w="3052" w:type="dxa"/>
          </w:tcPr>
          <w:p w:rsidR="008C543D" w:rsidRDefault="002A46B7" w:rsidP="00EC2F0F">
            <w:pPr>
              <w:bidi w:val="0"/>
            </w:pPr>
            <w:r>
              <w:t>WBM</w:t>
            </w:r>
          </w:p>
        </w:tc>
        <w:tc>
          <w:tcPr>
            <w:tcW w:w="2849" w:type="dxa"/>
          </w:tcPr>
          <w:p w:rsidR="008C543D" w:rsidRDefault="002A46B7" w:rsidP="00EC2F0F">
            <w:pPr>
              <w:bidi w:val="0"/>
            </w:pPr>
            <w:r>
              <w:t>?</w:t>
            </w:r>
          </w:p>
        </w:tc>
        <w:tc>
          <w:tcPr>
            <w:tcW w:w="2621" w:type="dxa"/>
          </w:tcPr>
          <w:p w:rsidR="008C543D" w:rsidRDefault="008C543D" w:rsidP="00EC2F0F">
            <w:pPr>
              <w:bidi w:val="0"/>
            </w:pPr>
          </w:p>
        </w:tc>
      </w:tr>
    </w:tbl>
    <w:p w:rsidR="00930563" w:rsidRDefault="00930563" w:rsidP="00930563">
      <w:pPr>
        <w:bidi w:val="0"/>
      </w:pPr>
    </w:p>
    <w:p w:rsidR="002A46B7" w:rsidRDefault="002A46B7" w:rsidP="002A46B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RAM:</w:t>
      </w:r>
    </w:p>
    <w:p w:rsidR="002A46B7" w:rsidRDefault="002A46B7" w:rsidP="008B4D86">
      <w:pPr>
        <w:bidi w:val="0"/>
      </w:pPr>
      <w:proofErr w:type="gramStart"/>
      <w:r>
        <w:t>The memory unit.</w:t>
      </w:r>
      <w:proofErr w:type="gramEnd"/>
      <w:r>
        <w:t xml:space="preserve"> The RAM is recording the incoming signals all the time, and when we f</w:t>
      </w:r>
      <w:r w:rsidR="008B4D86">
        <w:t>ind</w:t>
      </w:r>
      <w:r>
        <w:t xml:space="preserve"> </w:t>
      </w:r>
      <w:r w:rsidR="008B4D86">
        <w:t>the correct configuration, the read controller read the data from the RAM.</w:t>
      </w:r>
    </w:p>
    <w:tbl>
      <w:tblPr>
        <w:tblStyle w:val="a3"/>
        <w:tblW w:w="0" w:type="auto"/>
        <w:tblLook w:val="04A0"/>
      </w:tblPr>
      <w:tblGrid>
        <w:gridCol w:w="3202"/>
        <w:gridCol w:w="1726"/>
        <w:gridCol w:w="3594"/>
      </w:tblGrid>
      <w:tr w:rsidR="008B4D86" w:rsidTr="00EC2F0F">
        <w:tc>
          <w:tcPr>
            <w:tcW w:w="3202" w:type="dxa"/>
            <w:shd w:val="clear" w:color="auto" w:fill="EEECE1" w:themeFill="background2"/>
          </w:tcPr>
          <w:p w:rsidR="008B4D86" w:rsidRDefault="008B4D86" w:rsidP="00EC2F0F">
            <w:pPr>
              <w:bidi w:val="0"/>
              <w:jc w:val="center"/>
            </w:pPr>
            <w:r>
              <w:t>Inputs</w:t>
            </w:r>
          </w:p>
        </w:tc>
        <w:tc>
          <w:tcPr>
            <w:tcW w:w="1726" w:type="dxa"/>
            <w:shd w:val="clear" w:color="auto" w:fill="EEECE1" w:themeFill="background2"/>
          </w:tcPr>
          <w:p w:rsidR="008B4D86" w:rsidRDefault="008B4D86" w:rsidP="00EC2F0F">
            <w:pPr>
              <w:bidi w:val="0"/>
              <w:jc w:val="center"/>
            </w:pPr>
            <w:r>
              <w:t>Size(bit)</w:t>
            </w:r>
          </w:p>
        </w:tc>
        <w:tc>
          <w:tcPr>
            <w:tcW w:w="3594" w:type="dxa"/>
            <w:shd w:val="clear" w:color="auto" w:fill="EEECE1" w:themeFill="background2"/>
          </w:tcPr>
          <w:p w:rsidR="008B4D86" w:rsidRDefault="008B4D86" w:rsidP="00EC2F0F">
            <w:pPr>
              <w:bidi w:val="0"/>
              <w:jc w:val="center"/>
            </w:pPr>
            <w:r>
              <w:t>Description</w:t>
            </w:r>
          </w:p>
        </w:tc>
      </w:tr>
      <w:tr w:rsidR="008B4D86" w:rsidTr="00EC2F0F">
        <w:tc>
          <w:tcPr>
            <w:tcW w:w="3202" w:type="dxa"/>
          </w:tcPr>
          <w:p w:rsidR="008B4D86" w:rsidRDefault="008B4D86" w:rsidP="00EC2F0F">
            <w:pPr>
              <w:bidi w:val="0"/>
            </w:pPr>
            <w:proofErr w:type="spellStart"/>
            <w:r>
              <w:t>Clk</w:t>
            </w:r>
            <w:proofErr w:type="spellEnd"/>
          </w:p>
        </w:tc>
        <w:tc>
          <w:tcPr>
            <w:tcW w:w="1726" w:type="dxa"/>
          </w:tcPr>
          <w:p w:rsidR="008B4D86" w:rsidRDefault="00A35A9F" w:rsidP="008B4D86">
            <w:pPr>
              <w:bidi w:val="0"/>
            </w:pPr>
            <w:r>
              <w:t>0</w:t>
            </w:r>
          </w:p>
        </w:tc>
        <w:tc>
          <w:tcPr>
            <w:tcW w:w="3594" w:type="dxa"/>
          </w:tcPr>
          <w:p w:rsidR="008B4D86" w:rsidRDefault="008B4D86" w:rsidP="00EC2F0F">
            <w:pPr>
              <w:bidi w:val="0"/>
            </w:pPr>
          </w:p>
        </w:tc>
      </w:tr>
      <w:tr w:rsidR="00A35A9F" w:rsidTr="00EC2F0F">
        <w:tc>
          <w:tcPr>
            <w:tcW w:w="3202" w:type="dxa"/>
          </w:tcPr>
          <w:p w:rsidR="00A35A9F" w:rsidRDefault="00A35A9F" w:rsidP="00EC2F0F">
            <w:pPr>
              <w:bidi w:val="0"/>
            </w:pPr>
            <w:r>
              <w:t>Reset</w:t>
            </w:r>
          </w:p>
        </w:tc>
        <w:tc>
          <w:tcPr>
            <w:tcW w:w="1726" w:type="dxa"/>
          </w:tcPr>
          <w:p w:rsidR="00A35A9F" w:rsidRDefault="00A35A9F" w:rsidP="00EC2F0F">
            <w:pPr>
              <w:bidi w:val="0"/>
            </w:pPr>
            <w:r>
              <w:t>1</w:t>
            </w:r>
          </w:p>
        </w:tc>
        <w:tc>
          <w:tcPr>
            <w:tcW w:w="3594" w:type="dxa"/>
          </w:tcPr>
          <w:p w:rsidR="00A35A9F" w:rsidRDefault="00A35A9F" w:rsidP="00EC2F0F">
            <w:pPr>
              <w:bidi w:val="0"/>
            </w:pPr>
            <w:proofErr w:type="spellStart"/>
            <w:r>
              <w:t>Din_valid</w:t>
            </w:r>
            <w:proofErr w:type="spellEnd"/>
          </w:p>
        </w:tc>
      </w:tr>
      <w:tr w:rsidR="00A35A9F" w:rsidTr="00EC2F0F">
        <w:tc>
          <w:tcPr>
            <w:tcW w:w="3202" w:type="dxa"/>
          </w:tcPr>
          <w:p w:rsidR="00A35A9F" w:rsidRDefault="00A35A9F" w:rsidP="008B4D86">
            <w:pPr>
              <w:bidi w:val="0"/>
            </w:pPr>
            <w:proofErr w:type="spellStart"/>
            <w:r>
              <w:t>Signals_in</w:t>
            </w:r>
            <w:proofErr w:type="spellEnd"/>
          </w:p>
        </w:tc>
        <w:tc>
          <w:tcPr>
            <w:tcW w:w="1726" w:type="dxa"/>
          </w:tcPr>
          <w:p w:rsidR="00A35A9F" w:rsidRDefault="00A35A9F" w:rsidP="00EC2F0F">
            <w:pPr>
              <w:bidi w:val="0"/>
            </w:pPr>
            <w:r>
              <w:t>[2..9]</w:t>
            </w:r>
          </w:p>
        </w:tc>
        <w:tc>
          <w:tcPr>
            <w:tcW w:w="3594" w:type="dxa"/>
          </w:tcPr>
          <w:p w:rsidR="00A35A9F" w:rsidRDefault="00A35A9F" w:rsidP="00EC2F0F">
            <w:pPr>
              <w:bidi w:val="0"/>
            </w:pPr>
            <w:r>
              <w:t>Incoming  data to record (data in)</w:t>
            </w:r>
          </w:p>
        </w:tc>
      </w:tr>
      <w:tr w:rsidR="00A35A9F" w:rsidTr="00EC2F0F">
        <w:tc>
          <w:tcPr>
            <w:tcW w:w="3202" w:type="dxa"/>
          </w:tcPr>
          <w:p w:rsidR="00A35A9F" w:rsidRDefault="00A35A9F" w:rsidP="00EC2F0F">
            <w:pPr>
              <w:bidi w:val="0"/>
            </w:pPr>
            <w:r>
              <w:t>Write controller</w:t>
            </w:r>
          </w:p>
        </w:tc>
        <w:tc>
          <w:tcPr>
            <w:tcW w:w="1726" w:type="dxa"/>
          </w:tcPr>
          <w:p w:rsidR="00A35A9F" w:rsidRDefault="00A35A9F" w:rsidP="00EC2F0F">
            <w:pPr>
              <w:bidi w:val="0"/>
            </w:pPr>
            <w:r>
              <w:t>[10..19]</w:t>
            </w:r>
          </w:p>
        </w:tc>
        <w:tc>
          <w:tcPr>
            <w:tcW w:w="3594" w:type="dxa"/>
          </w:tcPr>
          <w:p w:rsidR="00A35A9F" w:rsidRDefault="00A35A9F" w:rsidP="00EC2F0F">
            <w:pPr>
              <w:bidi w:val="0"/>
            </w:pPr>
            <w:r>
              <w:t>Address in</w:t>
            </w:r>
            <w:r w:rsidR="009C5540">
              <w:t>. put the incoming data in that address</w:t>
            </w:r>
          </w:p>
        </w:tc>
      </w:tr>
      <w:tr w:rsidR="00A35A9F" w:rsidTr="00EC2F0F">
        <w:tc>
          <w:tcPr>
            <w:tcW w:w="3202" w:type="dxa"/>
          </w:tcPr>
          <w:p w:rsidR="00A35A9F" w:rsidRDefault="00A35A9F" w:rsidP="00EC2F0F">
            <w:pPr>
              <w:bidi w:val="0"/>
            </w:pPr>
            <w:r>
              <w:t>Read controller</w:t>
            </w:r>
          </w:p>
        </w:tc>
        <w:tc>
          <w:tcPr>
            <w:tcW w:w="1726" w:type="dxa"/>
          </w:tcPr>
          <w:p w:rsidR="00A35A9F" w:rsidRDefault="00A35A9F" w:rsidP="00EC2F0F">
            <w:pPr>
              <w:bidi w:val="0"/>
            </w:pPr>
            <w:r>
              <w:t>[20..28]</w:t>
            </w:r>
          </w:p>
        </w:tc>
        <w:tc>
          <w:tcPr>
            <w:tcW w:w="3594" w:type="dxa"/>
          </w:tcPr>
          <w:p w:rsidR="00A35A9F" w:rsidRDefault="00A35A9F" w:rsidP="00EC2F0F">
            <w:pPr>
              <w:bidi w:val="0"/>
            </w:pPr>
            <w:r>
              <w:t>Address out</w:t>
            </w:r>
            <w:r w:rsidR="009C5540">
              <w:t>. Take the output data from that address</w:t>
            </w:r>
          </w:p>
        </w:tc>
      </w:tr>
    </w:tbl>
    <w:p w:rsidR="008B4D86" w:rsidRDefault="008B4D86" w:rsidP="008B4D86">
      <w:pPr>
        <w:bidi w:val="0"/>
      </w:pPr>
    </w:p>
    <w:p w:rsidR="00837D49" w:rsidRDefault="00837D49" w:rsidP="00837D49">
      <w:pPr>
        <w:bidi w:val="0"/>
      </w:pPr>
    </w:p>
    <w:tbl>
      <w:tblPr>
        <w:tblStyle w:val="a3"/>
        <w:tblW w:w="0" w:type="auto"/>
        <w:tblLook w:val="04A0"/>
      </w:tblPr>
      <w:tblGrid>
        <w:gridCol w:w="3202"/>
        <w:gridCol w:w="1726"/>
        <w:gridCol w:w="3594"/>
      </w:tblGrid>
      <w:tr w:rsidR="008B4D86" w:rsidTr="00EC2F0F">
        <w:tc>
          <w:tcPr>
            <w:tcW w:w="3202" w:type="dxa"/>
            <w:shd w:val="clear" w:color="auto" w:fill="EEECE1" w:themeFill="background2"/>
          </w:tcPr>
          <w:p w:rsidR="008B4D86" w:rsidRDefault="008B4D86" w:rsidP="00EC2F0F">
            <w:pPr>
              <w:bidi w:val="0"/>
              <w:jc w:val="center"/>
            </w:pPr>
            <w:r>
              <w:t>Outputs</w:t>
            </w:r>
          </w:p>
        </w:tc>
        <w:tc>
          <w:tcPr>
            <w:tcW w:w="1726" w:type="dxa"/>
            <w:shd w:val="clear" w:color="auto" w:fill="EEECE1" w:themeFill="background2"/>
          </w:tcPr>
          <w:p w:rsidR="008B4D86" w:rsidRDefault="008B4D86" w:rsidP="00EC2F0F">
            <w:pPr>
              <w:bidi w:val="0"/>
              <w:jc w:val="center"/>
            </w:pPr>
            <w:r>
              <w:t>Size(bit)</w:t>
            </w:r>
          </w:p>
        </w:tc>
        <w:tc>
          <w:tcPr>
            <w:tcW w:w="3594" w:type="dxa"/>
            <w:shd w:val="clear" w:color="auto" w:fill="EEECE1" w:themeFill="background2"/>
          </w:tcPr>
          <w:p w:rsidR="008B4D86" w:rsidRDefault="008B4D86" w:rsidP="00EC2F0F">
            <w:pPr>
              <w:bidi w:val="0"/>
              <w:jc w:val="center"/>
            </w:pPr>
            <w:r>
              <w:t>Description</w:t>
            </w:r>
          </w:p>
        </w:tc>
      </w:tr>
      <w:tr w:rsidR="008B4D86" w:rsidTr="00EC2F0F">
        <w:tc>
          <w:tcPr>
            <w:tcW w:w="3202" w:type="dxa"/>
          </w:tcPr>
          <w:p w:rsidR="008B4D86" w:rsidRDefault="009C5540" w:rsidP="00EC2F0F">
            <w:pPr>
              <w:bidi w:val="0"/>
            </w:pPr>
            <w:proofErr w:type="spellStart"/>
            <w:r>
              <w:t>Data_out</w:t>
            </w:r>
            <w:proofErr w:type="spellEnd"/>
          </w:p>
        </w:tc>
        <w:tc>
          <w:tcPr>
            <w:tcW w:w="1726" w:type="dxa"/>
          </w:tcPr>
          <w:p w:rsidR="008B4D86" w:rsidRDefault="008B4D86" w:rsidP="009C5540">
            <w:pPr>
              <w:bidi w:val="0"/>
            </w:pPr>
            <w:r>
              <w:t>[</w:t>
            </w:r>
            <w:r w:rsidR="009C5540">
              <w:t>0</w:t>
            </w:r>
            <w:r>
              <w:t>..1</w:t>
            </w:r>
            <w:r w:rsidR="009C5540">
              <w:t>5</w:t>
            </w:r>
            <w:r>
              <w:t>]</w:t>
            </w:r>
            <w:r w:rsidR="009C5540">
              <w:t>*(# RAM)</w:t>
            </w:r>
          </w:p>
        </w:tc>
        <w:tc>
          <w:tcPr>
            <w:tcW w:w="3594" w:type="dxa"/>
          </w:tcPr>
          <w:p w:rsidR="008B4D86" w:rsidRDefault="008B4D86" w:rsidP="00EC2F0F">
            <w:pPr>
              <w:bidi w:val="0"/>
            </w:pPr>
            <w:r>
              <w:t>output  data to send out</w:t>
            </w:r>
          </w:p>
        </w:tc>
      </w:tr>
      <w:tr w:rsidR="008B4D86" w:rsidTr="00EC2F0F">
        <w:tc>
          <w:tcPr>
            <w:tcW w:w="3202" w:type="dxa"/>
          </w:tcPr>
          <w:p w:rsidR="008B4D86" w:rsidRDefault="009C5540" w:rsidP="00EC2F0F">
            <w:pPr>
              <w:bidi w:val="0"/>
            </w:pPr>
            <w:proofErr w:type="spellStart"/>
            <w:r>
              <w:t>Dout_valid</w:t>
            </w:r>
            <w:proofErr w:type="spellEnd"/>
          </w:p>
        </w:tc>
        <w:tc>
          <w:tcPr>
            <w:tcW w:w="1726" w:type="dxa"/>
          </w:tcPr>
          <w:p w:rsidR="008B4D86" w:rsidRDefault="009C5540" w:rsidP="00EC2F0F">
            <w:pPr>
              <w:bidi w:val="0"/>
            </w:pPr>
            <w:r>
              <w:t>16</w:t>
            </w:r>
          </w:p>
        </w:tc>
        <w:tc>
          <w:tcPr>
            <w:tcW w:w="3594" w:type="dxa"/>
          </w:tcPr>
          <w:p w:rsidR="008B4D86" w:rsidRDefault="009C5540" w:rsidP="009C5540">
            <w:pPr>
              <w:bidi w:val="0"/>
            </w:pPr>
            <w:r>
              <w:t xml:space="preserve">'1' if the output data is </w:t>
            </w:r>
            <w:commentRangeStart w:id="131"/>
            <w:r>
              <w:t>valid</w:t>
            </w:r>
            <w:commentRangeEnd w:id="131"/>
            <w:r w:rsidR="00D9717B">
              <w:rPr>
                <w:rStyle w:val="a5"/>
                <w:rtl/>
              </w:rPr>
              <w:commentReference w:id="131"/>
            </w:r>
          </w:p>
        </w:tc>
      </w:tr>
    </w:tbl>
    <w:p w:rsidR="008B4D86" w:rsidRDefault="008B4D86" w:rsidP="008B4D86">
      <w:pPr>
        <w:bidi w:val="0"/>
      </w:pPr>
    </w:p>
    <w:p w:rsidR="008B4D86" w:rsidRDefault="004A4356" w:rsidP="008B4D86">
      <w:pPr>
        <w:bidi w:val="0"/>
      </w:pPr>
      <w:r>
        <w:rPr>
          <w:rStyle w:val="a5"/>
          <w:rtl/>
        </w:rPr>
        <w:commentReference w:id="132"/>
      </w:r>
    </w:p>
    <w:p w:rsidR="008B4D86" w:rsidRPr="002A46B7" w:rsidRDefault="004A4356" w:rsidP="008B4D86">
      <w:pPr>
        <w:bidi w:val="0"/>
      </w:pPr>
      <w:r>
        <w:rPr>
          <w:rStyle w:val="a5"/>
          <w:rtl/>
        </w:rPr>
        <w:lastRenderedPageBreak/>
        <w:commentReference w:id="133"/>
      </w:r>
    </w:p>
    <w:p w:rsidR="002A46B7" w:rsidRDefault="002A46B7" w:rsidP="002A46B7">
      <w:pPr>
        <w:bidi w:val="0"/>
      </w:pPr>
    </w:p>
    <w:p w:rsidR="00930563" w:rsidRDefault="00930563" w:rsidP="00930563">
      <w:pPr>
        <w:bidi w:val="0"/>
      </w:pPr>
    </w:p>
    <w:p w:rsidR="00930563" w:rsidRDefault="00930563" w:rsidP="00930563">
      <w:pPr>
        <w:bidi w:val="0"/>
        <w:jc w:val="center"/>
        <w:rPr>
          <w:rtl/>
        </w:rPr>
      </w:pPr>
      <w:r>
        <w:rPr>
          <w:rFonts w:hint="cs"/>
          <w:rtl/>
        </w:rPr>
        <w:t>שאלות</w:t>
      </w:r>
    </w:p>
    <w:p w:rsidR="00930563" w:rsidRDefault="00930563" w:rsidP="00A80BA1">
      <w:pPr>
        <w:pStyle w:val="a4"/>
        <w:numPr>
          <w:ilvl w:val="0"/>
          <w:numId w:val="1"/>
        </w:numPr>
        <w:rPr>
          <w:ins w:id="134" w:author="MOSHE PORIAN" w:date="2012-06-09T18:21:00Z"/>
        </w:rPr>
      </w:pPr>
      <w:r>
        <w:rPr>
          <w:rFonts w:hint="cs"/>
          <w:rtl/>
        </w:rPr>
        <w:t xml:space="preserve">האם לממש </w:t>
      </w:r>
      <w:r>
        <w:rPr>
          <w:rFonts w:hint="cs"/>
        </w:rPr>
        <w:t>RAM</w:t>
      </w:r>
      <w:r>
        <w:rPr>
          <w:rFonts w:hint="cs"/>
          <w:rtl/>
        </w:rPr>
        <w:t xml:space="preserve"> קטן יותר או להשתמש ביחידה הבסיסית אפילו אם ההקלטה קטנה יותר (ביחידה בסיסית 4096 ביטים להקלטה)</w:t>
      </w:r>
    </w:p>
    <w:p w:rsidR="00000000" w:rsidRDefault="003A1C2A">
      <w:pPr>
        <w:pStyle w:val="a4"/>
        <w:pPrChange w:id="135" w:author="MOSHE PORIAN" w:date="2012-06-09T18:21:00Z">
          <w:pPr>
            <w:pStyle w:val="a4"/>
            <w:numPr>
              <w:numId w:val="1"/>
            </w:numPr>
            <w:ind w:hanging="360"/>
          </w:pPr>
        </w:pPrChange>
      </w:pPr>
      <w:ins w:id="136" w:author="MOSHE PORIAN" w:date="2012-06-09T18:22:00Z">
        <w:r>
          <w:rPr>
            <w:rFonts w:hint="cs"/>
            <w:rtl/>
          </w:rPr>
          <w:t xml:space="preserve">יש </w:t>
        </w:r>
        <w:r>
          <w:rPr>
            <w:rFonts w:hint="cs"/>
          </w:rPr>
          <w:t>GENERIC</w:t>
        </w:r>
        <w:r>
          <w:rPr>
            <w:rFonts w:hint="cs"/>
            <w:rtl/>
          </w:rPr>
          <w:t xml:space="preserve">-ים לטובת הגודל והרוחב של ה- </w:t>
        </w:r>
        <w:r>
          <w:rPr>
            <w:rFonts w:hint="cs"/>
          </w:rPr>
          <w:t>RAM</w:t>
        </w:r>
        <w:r>
          <w:rPr>
            <w:rFonts w:hint="cs"/>
            <w:rtl/>
          </w:rPr>
          <w:t xml:space="preserve"> הבסיסי.</w:t>
        </w:r>
      </w:ins>
    </w:p>
    <w:p w:rsidR="003A1C2A" w:rsidRDefault="008C543D" w:rsidP="00930563">
      <w:pPr>
        <w:pStyle w:val="a4"/>
        <w:numPr>
          <w:ilvl w:val="0"/>
          <w:numId w:val="1"/>
        </w:numPr>
        <w:rPr>
          <w:ins w:id="137" w:author="MOSHE PORIAN" w:date="2012-06-09T18:22:00Z"/>
        </w:rPr>
      </w:pPr>
      <w:r>
        <w:rPr>
          <w:rFonts w:hint="cs"/>
          <w:rtl/>
        </w:rPr>
        <w:t xml:space="preserve">האם לקבוע גודל </w:t>
      </w:r>
      <w:proofErr w:type="spellStart"/>
      <w:r>
        <w:rPr>
          <w:rFonts w:hint="cs"/>
          <w:rtl/>
        </w:rPr>
        <w:t>מקסימלי</w:t>
      </w:r>
      <w:proofErr w:type="spellEnd"/>
      <w:r>
        <w:rPr>
          <w:rFonts w:hint="cs"/>
          <w:rtl/>
        </w:rPr>
        <w:t xml:space="preserve"> של הקלטה או שהמשתמש יכול להקליט כל מספר ביטים שהוא רוצה? </w:t>
      </w:r>
    </w:p>
    <w:p w:rsidR="00000000" w:rsidRDefault="003A1C2A">
      <w:pPr>
        <w:pStyle w:val="a4"/>
        <w:rPr>
          <w:ins w:id="138" w:author="MOSHE PORIAN" w:date="2012-06-09T18:22:00Z"/>
          <w:rtl/>
        </w:rPr>
        <w:pPrChange w:id="139" w:author="MOSHE PORIAN" w:date="2012-06-09T18:22:00Z">
          <w:pPr>
            <w:pStyle w:val="a4"/>
            <w:numPr>
              <w:numId w:val="1"/>
            </w:numPr>
            <w:ind w:hanging="360"/>
          </w:pPr>
        </w:pPrChange>
      </w:pPr>
      <w:ins w:id="140" w:author="MOSHE PORIAN" w:date="2012-06-09T18:22:00Z">
        <w:r>
          <w:rPr>
            <w:rFonts w:hint="cs"/>
            <w:rtl/>
          </w:rPr>
          <w:t xml:space="preserve">יש </w:t>
        </w:r>
        <w:r>
          <w:rPr>
            <w:rFonts w:hint="cs"/>
          </w:rPr>
          <w:t>GENERIC</w:t>
        </w:r>
      </w:ins>
      <w:ins w:id="141" w:author="MOSHE PORIAN" w:date="2012-06-09T18:23:00Z">
        <w:r>
          <w:rPr>
            <w:rFonts w:hint="cs"/>
            <w:rtl/>
          </w:rPr>
          <w:t xml:space="preserve">, </w:t>
        </w:r>
      </w:ins>
      <w:ins w:id="142" w:author="MOSHE PORIAN" w:date="2012-06-09T18:24:00Z">
        <w:r w:rsidR="002F361B">
          <w:rPr>
            <w:rFonts w:hint="cs"/>
            <w:rtl/>
          </w:rPr>
          <w:t xml:space="preserve">והכול צריך להיות תלוי ב- </w:t>
        </w:r>
        <w:r w:rsidR="002F361B">
          <w:rPr>
            <w:rFonts w:hint="cs"/>
          </w:rPr>
          <w:t>GENERICS</w:t>
        </w:r>
        <w:r w:rsidR="002F361B">
          <w:rPr>
            <w:rFonts w:hint="cs"/>
            <w:rtl/>
          </w:rPr>
          <w:t>-ים.</w:t>
        </w:r>
      </w:ins>
    </w:p>
    <w:p w:rsidR="00000000" w:rsidRDefault="008C543D">
      <w:pPr>
        <w:pStyle w:val="a4"/>
        <w:rPr>
          <w:ins w:id="143" w:author="MOSHE PORIAN" w:date="2012-06-09T18:24:00Z"/>
          <w:rtl/>
        </w:rPr>
        <w:pPrChange w:id="144" w:author="MOSHE PORIAN" w:date="2012-06-09T18:22:00Z">
          <w:pPr>
            <w:pStyle w:val="a4"/>
            <w:numPr>
              <w:numId w:val="1"/>
            </w:numPr>
            <w:ind w:hanging="360"/>
          </w:pPr>
        </w:pPrChange>
      </w:pPr>
      <w:r>
        <w:rPr>
          <w:rFonts w:hint="cs"/>
          <w:rtl/>
        </w:rPr>
        <w:t xml:space="preserve">איך מייצגים את הבעיה כאשר צריך לשלוח את עומק ההקלטה </w:t>
      </w:r>
      <w:r w:rsidR="00A80BA1">
        <w:rPr>
          <w:rFonts w:hint="cs"/>
          <w:rtl/>
        </w:rPr>
        <w:t xml:space="preserve">בין היחידות במערכת (לדוגמא רוחב הפס בין </w:t>
      </w:r>
      <w:r w:rsidR="00A80BA1">
        <w:rPr>
          <w:rFonts w:hint="cs"/>
        </w:rPr>
        <w:t>READ</w:t>
      </w:r>
      <w:r w:rsidR="00A80BA1">
        <w:rPr>
          <w:rFonts w:hint="cs"/>
          <w:rtl/>
        </w:rPr>
        <w:t>-</w:t>
      </w:r>
      <w:r w:rsidR="00A80BA1">
        <w:rPr>
          <w:rFonts w:hint="cs"/>
        </w:rPr>
        <w:t>WRITE</w:t>
      </w:r>
      <w:r w:rsidR="00A80BA1">
        <w:rPr>
          <w:rFonts w:hint="cs"/>
          <w:rtl/>
        </w:rPr>
        <w:t xml:space="preserve"> -&gt; מצריך שליחת כתובת, תלוי ברוחב ההקלטה)</w:t>
      </w:r>
    </w:p>
    <w:p w:rsidR="00000000" w:rsidRDefault="00C02490">
      <w:pPr>
        <w:pStyle w:val="a4"/>
        <w:pPrChange w:id="145" w:author="MOSHE PORIAN" w:date="2012-06-09T18:22:00Z">
          <w:pPr>
            <w:pStyle w:val="a4"/>
            <w:numPr>
              <w:numId w:val="1"/>
            </w:numPr>
            <w:ind w:hanging="360"/>
          </w:pPr>
        </w:pPrChange>
      </w:pPr>
      <w:ins w:id="146" w:author="MOSHE PORIAN" w:date="2012-06-09T18:24:00Z">
        <w:r>
          <w:rPr>
            <w:rFonts w:hint="cs"/>
            <w:rtl/>
          </w:rPr>
          <w:t xml:space="preserve">הכול צריך להיות תלוי ב- </w:t>
        </w:r>
        <w:r>
          <w:rPr>
            <w:rFonts w:hint="cs"/>
          </w:rPr>
          <w:t>GENERIC</w:t>
        </w:r>
        <w:r>
          <w:rPr>
            <w:rFonts w:hint="cs"/>
            <w:rtl/>
          </w:rPr>
          <w:t xml:space="preserve">-ים, ואם חסר </w:t>
        </w:r>
        <w:r>
          <w:rPr>
            <w:rFonts w:hint="cs"/>
          </w:rPr>
          <w:t>GENERIC</w:t>
        </w:r>
        <w:r>
          <w:rPr>
            <w:rFonts w:hint="cs"/>
            <w:rtl/>
          </w:rPr>
          <w:t xml:space="preserve">-ים שלא חשבנו עליהם אז יש להוסיף. ה- </w:t>
        </w:r>
        <w:r>
          <w:rPr>
            <w:rFonts w:hint="cs"/>
          </w:rPr>
          <w:t>USER</w:t>
        </w:r>
        <w:r>
          <w:rPr>
            <w:rFonts w:hint="cs"/>
            <w:rtl/>
          </w:rPr>
          <w:t xml:space="preserve"> צריך לקבל גמישות מלאה.</w:t>
        </w:r>
      </w:ins>
    </w:p>
    <w:p w:rsidR="008B4D86" w:rsidRDefault="008B4D86" w:rsidP="00930563">
      <w:pPr>
        <w:pStyle w:val="a4"/>
        <w:numPr>
          <w:ilvl w:val="0"/>
          <w:numId w:val="1"/>
        </w:numPr>
        <w:rPr>
          <w:ins w:id="147" w:author="MOSHE PORIAN" w:date="2012-06-09T18:23:00Z"/>
        </w:rPr>
      </w:pPr>
      <w:r>
        <w:rPr>
          <w:rFonts w:hint="cs"/>
          <w:rtl/>
        </w:rPr>
        <w:t>האם ל</w:t>
      </w:r>
      <w:r>
        <w:rPr>
          <w:rFonts w:hint="cs"/>
        </w:rPr>
        <w:t>RAM</w:t>
      </w:r>
      <w:r>
        <w:rPr>
          <w:rFonts w:hint="cs"/>
          <w:rtl/>
        </w:rPr>
        <w:t xml:space="preserve"> יש כניסת שעון ו</w:t>
      </w:r>
      <w:r>
        <w:rPr>
          <w:rFonts w:hint="cs"/>
        </w:rPr>
        <w:t>RESET</w:t>
      </w:r>
    </w:p>
    <w:p w:rsidR="00000000" w:rsidRDefault="003A1C2A">
      <w:pPr>
        <w:pStyle w:val="a4"/>
        <w:rPr>
          <w:rFonts w:hint="cs"/>
          <w:rtl/>
        </w:rPr>
        <w:pPrChange w:id="148" w:author="MOSHE PORIAN" w:date="2012-06-09T18:23:00Z">
          <w:pPr>
            <w:pStyle w:val="a4"/>
            <w:numPr>
              <w:numId w:val="1"/>
            </w:numPr>
            <w:ind w:hanging="360"/>
          </w:pPr>
        </w:pPrChange>
      </w:pPr>
      <w:ins w:id="149" w:author="MOSHE PORIAN" w:date="2012-06-09T18:23:00Z">
        <w:r>
          <w:rPr>
            <w:rFonts w:hint="cs"/>
            <w:rtl/>
          </w:rPr>
          <w:t>כן.</w:t>
        </w:r>
      </w:ins>
    </w:p>
    <w:p w:rsidR="00165B8E" w:rsidRDefault="00165B8E">
      <w:pPr>
        <w:pStyle w:val="a4"/>
        <w:rPr>
          <w:rFonts w:hint="cs"/>
          <w:rtl/>
        </w:rPr>
      </w:pPr>
    </w:p>
    <w:p w:rsidR="00165B8E" w:rsidRDefault="00165B8E">
      <w:pPr>
        <w:pStyle w:val="a4"/>
        <w:rPr>
          <w:rtl/>
        </w:rPr>
      </w:pPr>
      <w:r>
        <w:rPr>
          <w:rFonts w:hint="cs"/>
          <w:rtl/>
        </w:rPr>
        <w:t xml:space="preserve">בהקצאת המקום עבור רגיסטר- </w:t>
      </w:r>
      <w:r>
        <w:rPr>
          <w:rFonts w:hint="cs"/>
        </w:rPr>
        <w:t>SYSTEM STATUS</w:t>
      </w:r>
      <w:r>
        <w:rPr>
          <w:rFonts w:hint="cs"/>
          <w:rtl/>
        </w:rPr>
        <w:t xml:space="preserve"> לדוגמא, האם למרות שזה רגיסטר שרוחבו 8 ביט, בגלל שאנחנו משתמשים רק בביט אחד שלו אפשר להגיד שרוחבו 1 או שנידרש להקצות את כל רוחב הרגיסטר?(כרגע מוקצה לו רק ביט אחד)</w:t>
      </w:r>
    </w:p>
    <w:sectPr w:rsidR="00165B8E" w:rsidSect="009A70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1" w:author="zvika pery" w:date="2012-06-15T01:00:00Z" w:initials="zp">
    <w:p w:rsidR="00AE7BFB" w:rsidRDefault="00AE7BFB">
      <w:pPr>
        <w:pStyle w:val="a6"/>
      </w:pPr>
      <w:r>
        <w:rPr>
          <w:rStyle w:val="a5"/>
        </w:rPr>
        <w:annotationRef/>
      </w:r>
      <w:r>
        <w:rPr>
          <w:rFonts w:hint="cs"/>
          <w:rtl/>
        </w:rPr>
        <w:t>למחוק</w:t>
      </w:r>
    </w:p>
  </w:comment>
  <w:comment w:id="31" w:author="zvika pery" w:date="2012-06-15T01:01:00Z" w:initials="zp">
    <w:p w:rsidR="00AE7BFB" w:rsidRDefault="00AE7BFB">
      <w:pPr>
        <w:pStyle w:val="a6"/>
      </w:pPr>
      <w:r>
        <w:rPr>
          <w:rStyle w:val="a5"/>
        </w:rPr>
        <w:annotationRef/>
      </w:r>
      <w:r>
        <w:rPr>
          <w:rFonts w:hint="cs"/>
          <w:rtl/>
        </w:rPr>
        <w:t>לערוך בפורמט תואם לשאר הטבלאות</w:t>
      </w:r>
    </w:p>
  </w:comment>
  <w:comment w:id="116" w:author="MOSHE PORIAN" w:date="2012-06-09T18:21:00Z" w:initials="MP">
    <w:p w:rsidR="004B4664" w:rsidRDefault="004B4664">
      <w:pPr>
        <w:pStyle w:val="a6"/>
        <w:rPr>
          <w:rtl/>
        </w:rPr>
      </w:pPr>
      <w:r>
        <w:rPr>
          <w:rStyle w:val="a5"/>
        </w:rPr>
        <w:annotationRef/>
      </w:r>
      <w:r w:rsidR="004A4356">
        <w:rPr>
          <w:rFonts w:hint="cs"/>
          <w:rtl/>
        </w:rPr>
        <w:t xml:space="preserve">לתקן, כתלות ב- </w:t>
      </w:r>
      <w:r w:rsidR="004A4356">
        <w:t>generics</w:t>
      </w:r>
      <w:r w:rsidR="004A4356">
        <w:rPr>
          <w:rFonts w:hint="cs"/>
          <w:rtl/>
        </w:rPr>
        <w:t xml:space="preserve"> הבאים: 1, 2, 6 ו- 7.</w:t>
      </w:r>
    </w:p>
    <w:p w:rsidR="004B4664" w:rsidRDefault="004A4356">
      <w:pPr>
        <w:pStyle w:val="a6"/>
        <w:rPr>
          <w:rtl/>
        </w:rPr>
      </w:pPr>
      <w:r>
        <w:rPr>
          <w:rFonts w:hint="cs"/>
          <w:rtl/>
        </w:rPr>
        <w:t xml:space="preserve">כלומר, בנוסחה שלכם חסרה תלות בשני ה- </w:t>
      </w:r>
      <w:r>
        <w:t>generics</w:t>
      </w:r>
      <w:r>
        <w:rPr>
          <w:rFonts w:hint="cs"/>
          <w:rtl/>
        </w:rPr>
        <w:t xml:space="preserve"> האחרונים.</w:t>
      </w:r>
    </w:p>
  </w:comment>
  <w:comment w:id="117" w:author="zvika pery" w:date="2012-06-15T00:43:00Z" w:initials="zp">
    <w:p w:rsidR="00A92A80" w:rsidRDefault="00A92A80">
      <w:pPr>
        <w:pStyle w:val="a6"/>
      </w:pPr>
      <w:r>
        <w:rPr>
          <w:rStyle w:val="a5"/>
        </w:rPr>
        <w:annotationRef/>
      </w:r>
      <w:r>
        <w:rPr>
          <w:rFonts w:hint="cs"/>
          <w:rtl/>
        </w:rPr>
        <w:t>בוצע</w:t>
      </w:r>
    </w:p>
  </w:comment>
  <w:comment w:id="119" w:author="MOSHE PORIAN" w:date="2012-06-09T18:21:00Z" w:initials="MP">
    <w:p w:rsidR="003950D1" w:rsidRPr="003950D1" w:rsidRDefault="003950D1" w:rsidP="003950D1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rPr>
          <w:rFonts w:hint="cs"/>
          <w:rtl/>
        </w:rPr>
        <w:t xml:space="preserve">שלחתי לכם חומר בנושא ה- </w:t>
      </w:r>
      <w:r>
        <w:rPr>
          <w:rFonts w:hint="cs"/>
        </w:rPr>
        <w:t>WISHBONE</w:t>
      </w:r>
      <w:r>
        <w:rPr>
          <w:rFonts w:hint="cs"/>
          <w:rtl/>
        </w:rPr>
        <w:t>. אתם יכולים להשלים בהמשך.</w:t>
      </w:r>
    </w:p>
  </w:comment>
  <w:comment w:id="120" w:author="zvika pery" w:date="2012-06-15T01:00:00Z" w:initials="zp">
    <w:p w:rsidR="00AE7BFB" w:rsidRDefault="00AE7BFB">
      <w:pPr>
        <w:pStyle w:val="a6"/>
      </w:pPr>
      <w:r>
        <w:rPr>
          <w:rStyle w:val="a5"/>
        </w:rPr>
        <w:annotationRef/>
      </w:r>
      <w:r>
        <w:rPr>
          <w:rFonts w:hint="cs"/>
          <w:rtl/>
        </w:rPr>
        <w:t>להשלים בהמשך</w:t>
      </w:r>
    </w:p>
  </w:comment>
  <w:comment w:id="121" w:author="MOSHE PORIAN" w:date="2012-06-09T18:21:00Z" w:initials="MP">
    <w:p w:rsidR="003950D1" w:rsidRDefault="003950D1">
      <w:pPr>
        <w:pStyle w:val="a6"/>
      </w:pPr>
      <w:r>
        <w:rPr>
          <w:rStyle w:val="a5"/>
        </w:rPr>
        <w:annotationRef/>
      </w:r>
      <w:r>
        <w:rPr>
          <w:rFonts w:hint="cs"/>
          <w:rtl/>
        </w:rPr>
        <w:t xml:space="preserve">המידע המוקלט יוצא על גבי פרוטוקול ה- </w:t>
      </w:r>
      <w:r>
        <w:rPr>
          <w:rFonts w:hint="cs"/>
        </w:rPr>
        <w:t>WISHBONE</w:t>
      </w:r>
      <w:r>
        <w:rPr>
          <w:rFonts w:hint="cs"/>
          <w:rtl/>
        </w:rPr>
        <w:t xml:space="preserve"> ולא כיציאה נפרדת.</w:t>
      </w:r>
    </w:p>
  </w:comment>
  <w:comment w:id="118" w:author="zvika pery" w:date="2012-06-15T01:08:00Z" w:initials="zp">
    <w:p w:rsidR="00AE7BFB" w:rsidRDefault="00AE7BFB">
      <w:pPr>
        <w:pStyle w:val="a6"/>
        <w:rPr>
          <w:rFonts w:hint="cs"/>
          <w:rtl/>
        </w:rPr>
      </w:pPr>
      <w:r>
        <w:rPr>
          <w:rStyle w:val="a5"/>
        </w:rPr>
        <w:annotationRef/>
      </w:r>
      <w:r>
        <w:rPr>
          <w:rFonts w:hint="cs"/>
          <w:rtl/>
        </w:rPr>
        <w:t>למחוק</w:t>
      </w:r>
      <w:r w:rsidR="00917A10">
        <w:rPr>
          <w:rFonts w:hint="cs"/>
          <w:rtl/>
        </w:rPr>
        <w:t xml:space="preserve"> טבלה לאחר השלמת </w:t>
      </w:r>
      <w:r w:rsidR="00917A10">
        <w:rPr>
          <w:rFonts w:hint="cs"/>
        </w:rPr>
        <w:t>WB</w:t>
      </w:r>
    </w:p>
  </w:comment>
  <w:comment w:id="125" w:author="MOSHE PORIAN" w:date="2012-06-09T18:21:00Z" w:initials="MP">
    <w:p w:rsidR="00132E88" w:rsidRDefault="00132E88">
      <w:pPr>
        <w:pStyle w:val="a6"/>
      </w:pPr>
      <w:r>
        <w:rPr>
          <w:rStyle w:val="a5"/>
        </w:rPr>
        <w:annotationRef/>
      </w:r>
      <w:r>
        <w:rPr>
          <w:rFonts w:hint="cs"/>
          <w:rtl/>
        </w:rPr>
        <w:t xml:space="preserve">לשנות את כל טבלאות ה- </w:t>
      </w:r>
      <w:r>
        <w:rPr>
          <w:rFonts w:hint="cs"/>
        </w:rPr>
        <w:t>IF</w:t>
      </w:r>
      <w:r>
        <w:rPr>
          <w:rFonts w:hint="cs"/>
          <w:rtl/>
        </w:rPr>
        <w:t xml:space="preserve"> בהתאם לפורמט הזה.</w:t>
      </w:r>
    </w:p>
  </w:comment>
  <w:comment w:id="126" w:author="zvika pery" w:date="2012-06-15T01:07:00Z" w:initials="zp">
    <w:p w:rsidR="00917A10" w:rsidRDefault="00917A10">
      <w:pPr>
        <w:pStyle w:val="a6"/>
      </w:pPr>
      <w:r>
        <w:rPr>
          <w:rStyle w:val="a5"/>
        </w:rPr>
        <w:annotationRef/>
      </w:r>
      <w:r>
        <w:rPr>
          <w:rFonts w:hint="cs"/>
          <w:rtl/>
        </w:rPr>
        <w:t>בוצע</w:t>
      </w:r>
    </w:p>
  </w:comment>
  <w:comment w:id="128" w:author="MOSHE PORIAN" w:date="2012-06-09T18:21:00Z" w:initials="MP">
    <w:p w:rsidR="000930F8" w:rsidRDefault="000930F8">
      <w:pPr>
        <w:pStyle w:val="a6"/>
      </w:pPr>
      <w:r>
        <w:rPr>
          <w:rStyle w:val="a5"/>
        </w:rPr>
        <w:annotationRef/>
      </w:r>
      <w:r>
        <w:rPr>
          <w:rFonts w:hint="cs"/>
          <w:rtl/>
        </w:rPr>
        <w:t xml:space="preserve">תנהלו את הכול </w:t>
      </w:r>
      <w:r>
        <w:rPr>
          <w:rtl/>
        </w:rPr>
        <w:t>–</w:t>
      </w:r>
      <w:r>
        <w:rPr>
          <w:rFonts w:hint="cs"/>
          <w:rtl/>
        </w:rPr>
        <w:t xml:space="preserve"> אפיון בלוקים, רשימת הסיגנלים לכל בלוק, תיאורים, רשימת רגיסטרים וכל מה שעשיתם עד עתה - במסמך אחד.</w:t>
      </w:r>
    </w:p>
  </w:comment>
  <w:comment w:id="129" w:author="zvika pery" w:date="2012-06-15T01:52:00Z" w:initials="zp">
    <w:p w:rsidR="00375716" w:rsidRDefault="00375716">
      <w:pPr>
        <w:pStyle w:val="a6"/>
      </w:pPr>
      <w:r>
        <w:rPr>
          <w:rStyle w:val="a5"/>
        </w:rPr>
        <w:annotationRef/>
      </w:r>
      <w:r>
        <w:t>Write controller to</w:t>
      </w:r>
      <w:r w:rsidRPr="00165B8E">
        <w:t xml:space="preserve"> </w:t>
      </w:r>
      <w:r>
        <w:t xml:space="preserve">Read controller </w:t>
      </w:r>
    </w:p>
  </w:comment>
  <w:comment w:id="130" w:author="MOSHE PORIAN" w:date="2012-06-09T18:32:00Z" w:initials="MP">
    <w:p w:rsidR="00D9717B" w:rsidRDefault="00D9717B">
      <w:pPr>
        <w:pStyle w:val="a6"/>
      </w:pPr>
      <w:r>
        <w:rPr>
          <w:rStyle w:val="a5"/>
        </w:rPr>
        <w:annotationRef/>
      </w:r>
      <w:r w:rsidR="004A4356">
        <w:rPr>
          <w:rFonts w:hint="cs"/>
          <w:rtl/>
        </w:rPr>
        <w:t xml:space="preserve">צריך להיות ממשק ל- </w:t>
      </w:r>
      <w:r w:rsidR="004A4356">
        <w:rPr>
          <w:rFonts w:hint="cs"/>
        </w:rPr>
        <w:t>RAM</w:t>
      </w:r>
      <w:r w:rsidR="004A4356">
        <w:rPr>
          <w:rFonts w:hint="cs"/>
          <w:rtl/>
        </w:rPr>
        <w:t xml:space="preserve"> - קריאה ממנו.</w:t>
      </w:r>
    </w:p>
  </w:comment>
  <w:comment w:id="131" w:author="MOSHE PORIAN" w:date="2012-06-09T18:33:00Z" w:initials="MP">
    <w:p w:rsidR="00D9717B" w:rsidRDefault="00D9717B">
      <w:pPr>
        <w:pStyle w:val="a6"/>
      </w:pPr>
      <w:r>
        <w:rPr>
          <w:rStyle w:val="a5"/>
        </w:rPr>
        <w:annotationRef/>
      </w:r>
      <w:r w:rsidR="004A4356">
        <w:rPr>
          <w:rFonts w:hint="cs"/>
          <w:rtl/>
        </w:rPr>
        <w:t xml:space="preserve">חסרה תלות ב- </w:t>
      </w:r>
      <w:r w:rsidR="004A4356">
        <w:rPr>
          <w:rFonts w:hint="cs"/>
        </w:rPr>
        <w:t>GENERICS</w:t>
      </w:r>
      <w:r w:rsidR="004A4356">
        <w:rPr>
          <w:rFonts w:hint="cs"/>
          <w:rtl/>
        </w:rPr>
        <w:t>.</w:t>
      </w:r>
    </w:p>
  </w:comment>
  <w:comment w:id="132" w:author="MOSHE PORIAN" w:date="2012-06-09T18:34:00Z" w:initials="MP">
    <w:p w:rsidR="004A4356" w:rsidRDefault="004A4356">
      <w:pPr>
        <w:pStyle w:val="a6"/>
        <w:rPr>
          <w:rtl/>
        </w:rPr>
      </w:pPr>
      <w:r>
        <w:rPr>
          <w:rStyle w:val="a5"/>
        </w:rPr>
        <w:annotationRef/>
      </w:r>
      <w:r>
        <w:rPr>
          <w:rFonts w:hint="cs"/>
          <w:rtl/>
        </w:rPr>
        <w:t xml:space="preserve">שלחתי לכם קוד של ה- </w:t>
      </w:r>
      <w:r>
        <w:rPr>
          <w:rFonts w:hint="cs"/>
        </w:rPr>
        <w:t>RAM</w:t>
      </w:r>
      <w:r>
        <w:rPr>
          <w:rFonts w:hint="cs"/>
          <w:rtl/>
        </w:rPr>
        <w:t xml:space="preserve">. כל ה- </w:t>
      </w:r>
      <w:r>
        <w:rPr>
          <w:rFonts w:hint="cs"/>
        </w:rPr>
        <w:t>IF</w:t>
      </w:r>
      <w:r>
        <w:rPr>
          <w:rFonts w:hint="cs"/>
          <w:rtl/>
        </w:rPr>
        <w:t xml:space="preserve"> צריך לבוא לידי ביטוי.</w:t>
      </w:r>
    </w:p>
    <w:p w:rsidR="004A4356" w:rsidRDefault="004A4356" w:rsidP="004A4356">
      <w:pPr>
        <w:pStyle w:val="a6"/>
      </w:pPr>
      <w:r>
        <w:rPr>
          <w:rFonts w:hint="cs"/>
          <w:rtl/>
        </w:rPr>
        <w:t xml:space="preserve">כמו-כן, כל סידור ה- </w:t>
      </w:r>
      <w:r>
        <w:rPr>
          <w:rFonts w:hint="cs"/>
        </w:rPr>
        <w:t>RAM</w:t>
      </w:r>
      <w:r>
        <w:rPr>
          <w:rFonts w:hint="cs"/>
          <w:rtl/>
        </w:rPr>
        <w:t>-ים לא נראה פה.</w:t>
      </w:r>
    </w:p>
  </w:comment>
  <w:comment w:id="133" w:author="MOSHE PORIAN" w:date="2012-06-09T18:35:00Z" w:initials="MP">
    <w:p w:rsidR="004A4356" w:rsidRDefault="004A4356">
      <w:pPr>
        <w:pStyle w:val="a6"/>
        <w:rPr>
          <w:rtl/>
        </w:rPr>
      </w:pPr>
      <w:r>
        <w:rPr>
          <w:rStyle w:val="a5"/>
        </w:rPr>
        <w:annotationRef/>
      </w:r>
      <w:r>
        <w:rPr>
          <w:rFonts w:hint="cs"/>
          <w:rtl/>
        </w:rPr>
        <w:t xml:space="preserve">היכן הקובץ הקודם לגבי סידור ה- </w:t>
      </w:r>
      <w:r>
        <w:rPr>
          <w:rFonts w:hint="cs"/>
        </w:rPr>
        <w:t>RAM</w:t>
      </w:r>
      <w:r>
        <w:rPr>
          <w:rFonts w:hint="cs"/>
          <w:rtl/>
        </w:rPr>
        <w:t>?</w:t>
      </w:r>
    </w:p>
    <w:p w:rsidR="004A4356" w:rsidRDefault="004A4356">
      <w:pPr>
        <w:pStyle w:val="a6"/>
      </w:pPr>
      <w:r>
        <w:rPr>
          <w:rFonts w:hint="cs"/>
          <w:rtl/>
        </w:rPr>
        <w:t>האם תיקנתם את ההערות?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E1834"/>
    <w:multiLevelType w:val="hybridMultilevel"/>
    <w:tmpl w:val="6E065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C17CE"/>
    <w:multiLevelType w:val="hybridMultilevel"/>
    <w:tmpl w:val="F9F4B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6AE8"/>
    <w:rsid w:val="000129E8"/>
    <w:rsid w:val="000930F8"/>
    <w:rsid w:val="00132E88"/>
    <w:rsid w:val="00165B8E"/>
    <w:rsid w:val="00176AE8"/>
    <w:rsid w:val="002A46B7"/>
    <w:rsid w:val="002F361B"/>
    <w:rsid w:val="00300AB8"/>
    <w:rsid w:val="00344261"/>
    <w:rsid w:val="00372E28"/>
    <w:rsid w:val="00375716"/>
    <w:rsid w:val="003950D1"/>
    <w:rsid w:val="003A1C2A"/>
    <w:rsid w:val="003C11A4"/>
    <w:rsid w:val="0041607F"/>
    <w:rsid w:val="0041617F"/>
    <w:rsid w:val="004A4356"/>
    <w:rsid w:val="004B4664"/>
    <w:rsid w:val="004F0270"/>
    <w:rsid w:val="0050356E"/>
    <w:rsid w:val="00513253"/>
    <w:rsid w:val="005663C3"/>
    <w:rsid w:val="005D41D8"/>
    <w:rsid w:val="005E61FD"/>
    <w:rsid w:val="005E7B69"/>
    <w:rsid w:val="006176A9"/>
    <w:rsid w:val="007E0A47"/>
    <w:rsid w:val="00837D49"/>
    <w:rsid w:val="00850096"/>
    <w:rsid w:val="008941E7"/>
    <w:rsid w:val="008B4D86"/>
    <w:rsid w:val="008C543D"/>
    <w:rsid w:val="00902756"/>
    <w:rsid w:val="00917A10"/>
    <w:rsid w:val="00930563"/>
    <w:rsid w:val="00933FBE"/>
    <w:rsid w:val="009A7097"/>
    <w:rsid w:val="009C5540"/>
    <w:rsid w:val="009F0287"/>
    <w:rsid w:val="009F2900"/>
    <w:rsid w:val="00A35A9F"/>
    <w:rsid w:val="00A538F4"/>
    <w:rsid w:val="00A66548"/>
    <w:rsid w:val="00A80BA1"/>
    <w:rsid w:val="00A92A80"/>
    <w:rsid w:val="00AB4418"/>
    <w:rsid w:val="00AE7BFB"/>
    <w:rsid w:val="00C02490"/>
    <w:rsid w:val="00C22B1C"/>
    <w:rsid w:val="00C837D7"/>
    <w:rsid w:val="00CA2619"/>
    <w:rsid w:val="00CC12BB"/>
    <w:rsid w:val="00D9717B"/>
    <w:rsid w:val="00E35001"/>
    <w:rsid w:val="00E368C0"/>
    <w:rsid w:val="00E503C6"/>
    <w:rsid w:val="00ED52E4"/>
    <w:rsid w:val="00F2129A"/>
    <w:rsid w:val="00FC0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E2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6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30563"/>
    <w:pPr>
      <w:ind w:left="720"/>
      <w:contextualSpacing/>
    </w:pPr>
  </w:style>
  <w:style w:type="paragraph" w:customStyle="1" w:styleId="Tabletext">
    <w:name w:val="Table text"/>
    <w:basedOn w:val="a"/>
    <w:link w:val="TabletextChar"/>
    <w:qFormat/>
    <w:rsid w:val="00AB4418"/>
    <w:pPr>
      <w:bidi w:val="0"/>
      <w:spacing w:before="200" w:line="360" w:lineRule="auto"/>
    </w:pPr>
    <w:rPr>
      <w:rFonts w:asciiTheme="majorHAnsi" w:eastAsiaTheme="minorEastAsia" w:hAnsiTheme="majorHAnsi" w:cs="Arial"/>
      <w:sz w:val="20"/>
      <w:szCs w:val="20"/>
      <w:lang w:bidi="en-US"/>
    </w:rPr>
  </w:style>
  <w:style w:type="character" w:customStyle="1" w:styleId="TabletextChar">
    <w:name w:val="Table text Char"/>
    <w:basedOn w:val="a0"/>
    <w:link w:val="Tabletext"/>
    <w:rsid w:val="00AB4418"/>
    <w:rPr>
      <w:rFonts w:asciiTheme="majorHAnsi" w:eastAsiaTheme="minorEastAsia" w:hAnsiTheme="majorHAnsi" w:cs="Arial"/>
      <w:sz w:val="20"/>
      <w:szCs w:val="20"/>
      <w:lang w:bidi="en-US"/>
    </w:rPr>
  </w:style>
  <w:style w:type="character" w:styleId="a5">
    <w:name w:val="annotation reference"/>
    <w:basedOn w:val="a0"/>
    <w:uiPriority w:val="99"/>
    <w:semiHidden/>
    <w:unhideWhenUsed/>
    <w:rsid w:val="004B466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B4664"/>
    <w:pPr>
      <w:spacing w:line="240" w:lineRule="auto"/>
    </w:pPr>
    <w:rPr>
      <w:sz w:val="20"/>
      <w:szCs w:val="20"/>
    </w:rPr>
  </w:style>
  <w:style w:type="character" w:customStyle="1" w:styleId="a7">
    <w:name w:val="טקסט הערה תו"/>
    <w:basedOn w:val="a0"/>
    <w:link w:val="a6"/>
    <w:uiPriority w:val="99"/>
    <w:semiHidden/>
    <w:rsid w:val="004B466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B4664"/>
    <w:rPr>
      <w:b/>
      <w:bCs/>
    </w:rPr>
  </w:style>
  <w:style w:type="character" w:customStyle="1" w:styleId="a9">
    <w:name w:val="נושא הערה תו"/>
    <w:basedOn w:val="a7"/>
    <w:link w:val="a8"/>
    <w:uiPriority w:val="99"/>
    <w:semiHidden/>
    <w:rsid w:val="004B4664"/>
    <w:rPr>
      <w:b/>
      <w:bCs/>
    </w:rPr>
  </w:style>
  <w:style w:type="paragraph" w:styleId="aa">
    <w:name w:val="Revision"/>
    <w:hidden/>
    <w:uiPriority w:val="99"/>
    <w:semiHidden/>
    <w:rsid w:val="004B4664"/>
    <w:pPr>
      <w:spacing w:after="0" w:line="240" w:lineRule="auto"/>
    </w:pPr>
  </w:style>
  <w:style w:type="paragraph" w:styleId="ab">
    <w:name w:val="Balloon Text"/>
    <w:basedOn w:val="a"/>
    <w:link w:val="ac"/>
    <w:uiPriority w:val="99"/>
    <w:semiHidden/>
    <w:unhideWhenUsed/>
    <w:rsid w:val="004B4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4B4664"/>
    <w:rPr>
      <w:rFonts w:ascii="Tahoma" w:hAnsi="Tahoma" w:cs="Tahoma"/>
      <w:sz w:val="16"/>
      <w:szCs w:val="16"/>
    </w:rPr>
  </w:style>
  <w:style w:type="paragraph" w:customStyle="1" w:styleId="TableHeaders">
    <w:name w:val="Table Headers"/>
    <w:basedOn w:val="a"/>
    <w:link w:val="TableHeadersChar"/>
    <w:qFormat/>
    <w:rsid w:val="008941E7"/>
    <w:pPr>
      <w:bidi w:val="0"/>
      <w:spacing w:before="200" w:line="360" w:lineRule="auto"/>
      <w:jc w:val="center"/>
    </w:pPr>
    <w:rPr>
      <w:rFonts w:ascii="Calibri" w:eastAsiaTheme="minorEastAsia" w:hAnsi="Calibri" w:cs="Arial"/>
      <w:sz w:val="24"/>
      <w:szCs w:val="32"/>
      <w:lang w:bidi="en-US"/>
    </w:rPr>
  </w:style>
  <w:style w:type="character" w:customStyle="1" w:styleId="TableHeadersChar">
    <w:name w:val="Table Headers Char"/>
    <w:basedOn w:val="a0"/>
    <w:link w:val="TableHeaders"/>
    <w:rsid w:val="008941E7"/>
    <w:rPr>
      <w:rFonts w:ascii="Calibri" w:eastAsiaTheme="minorEastAsia" w:hAnsi="Calibri" w:cs="Arial"/>
      <w:sz w:val="24"/>
      <w:szCs w:val="32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696422-D0EF-450E-9243-0C81C682C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707</Words>
  <Characters>3536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Moran</dc:creator>
  <cp:lastModifiedBy>zvika pery</cp:lastModifiedBy>
  <cp:revision>27</cp:revision>
  <dcterms:created xsi:type="dcterms:W3CDTF">2012-06-09T14:46:00Z</dcterms:created>
  <dcterms:modified xsi:type="dcterms:W3CDTF">2012-06-14T23:04:00Z</dcterms:modified>
</cp:coreProperties>
</file>