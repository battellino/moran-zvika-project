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CAE" w:rsidRPr="0055770A" w:rsidRDefault="00D67CAE" w:rsidP="00D67CAE">
      <w:pPr>
        <w:bidi w:val="0"/>
        <w:spacing w:line="240" w:lineRule="auto"/>
        <w:jc w:val="center"/>
        <w:rPr>
          <w:sz w:val="28"/>
          <w:szCs w:val="28"/>
        </w:rPr>
      </w:pPr>
      <w:r w:rsidRPr="0055770A">
        <w:rPr>
          <w:sz w:val="28"/>
          <w:szCs w:val="28"/>
        </w:rPr>
        <w:t>Registers D</w:t>
      </w:r>
      <w:r>
        <w:rPr>
          <w:sz w:val="28"/>
          <w:szCs w:val="28"/>
        </w:rPr>
        <w:t>escription</w:t>
      </w:r>
    </w:p>
    <w:p w:rsidR="00D67CAE" w:rsidRDefault="00D67CAE" w:rsidP="00D67CAE">
      <w:pPr>
        <w:bidi w:val="0"/>
        <w:spacing w:line="240" w:lineRule="auto"/>
      </w:pPr>
    </w:p>
    <w:p w:rsidR="00D67CAE" w:rsidRDefault="00D67CAE" w:rsidP="00D67CAE">
      <w:pPr>
        <w:bidi w:val="0"/>
        <w:spacing w:line="240" w:lineRule="auto"/>
      </w:pPr>
      <w:r>
        <w:t xml:space="preserve">NAME: </w:t>
      </w:r>
      <w:proofErr w:type="spellStart"/>
      <w:r>
        <w:t>trigger_type</w:t>
      </w:r>
      <w:proofErr w:type="spellEnd"/>
    </w:p>
    <w:p w:rsidR="00D67CAE" w:rsidRDefault="00D67CAE" w:rsidP="00D67CAE">
      <w:pPr>
        <w:bidi w:val="0"/>
        <w:spacing w:line="240" w:lineRule="auto"/>
      </w:pPr>
      <w:r>
        <w:t xml:space="preserve">DESCRIPTION: determine trigger type (rise, fall, '1', '0'), two triggers </w:t>
      </w:r>
      <w:proofErr w:type="spellStart"/>
      <w:r>
        <w:t>can not</w:t>
      </w:r>
      <w:proofErr w:type="spellEnd"/>
      <w:r>
        <w:t xml:space="preserve"> be chosen at the same time, only one can be active and the other will be passive. </w:t>
      </w:r>
    </w:p>
    <w:p w:rsidR="00D67CAE" w:rsidRDefault="00D67CAE" w:rsidP="00D67CAE">
      <w:pPr>
        <w:bidi w:val="0"/>
        <w:spacing w:line="240" w:lineRule="auto"/>
      </w:pPr>
      <w:r>
        <w:t>ADDRESS: "0x00"</w:t>
      </w:r>
    </w:p>
    <w:p w:rsidR="00D67CAE" w:rsidRDefault="00D67CAE" w:rsidP="00D67CAE">
      <w:pPr>
        <w:bidi w:val="0"/>
        <w:spacing w:line="240" w:lineRule="auto"/>
      </w:pPr>
      <w:r>
        <w:t>ACCESS: R\W</w:t>
      </w:r>
    </w:p>
    <w:p w:rsidR="00D67CAE" w:rsidRDefault="00D67CAE" w:rsidP="00D67CAE">
      <w:pPr>
        <w:bidi w:val="0"/>
        <w:spacing w:line="240" w:lineRule="auto"/>
      </w:pPr>
      <w:r>
        <w:t>RESET VALUE: 0x01</w:t>
      </w:r>
    </w:p>
    <w:tbl>
      <w:tblPr>
        <w:tblStyle w:val="a3"/>
        <w:tblW w:w="0" w:type="auto"/>
        <w:tblLook w:val="04A0"/>
      </w:tblPr>
      <w:tblGrid>
        <w:gridCol w:w="1526"/>
        <w:gridCol w:w="6996"/>
      </w:tblGrid>
      <w:tr w:rsidR="00D67CAE" w:rsidTr="00475FBC">
        <w:tc>
          <w:tcPr>
            <w:tcW w:w="1526" w:type="dxa"/>
            <w:shd w:val="clear" w:color="auto" w:fill="EEECE1" w:themeFill="background2"/>
          </w:tcPr>
          <w:p w:rsidR="00D67CAE" w:rsidRDefault="00D67CAE" w:rsidP="00475FBC">
            <w:pPr>
              <w:bidi w:val="0"/>
              <w:jc w:val="center"/>
            </w:pPr>
            <w:r>
              <w:t>BIT</w:t>
            </w:r>
          </w:p>
        </w:tc>
        <w:tc>
          <w:tcPr>
            <w:tcW w:w="6996" w:type="dxa"/>
            <w:shd w:val="clear" w:color="auto" w:fill="EEECE1" w:themeFill="background2"/>
          </w:tcPr>
          <w:p w:rsidR="00D67CAE" w:rsidRDefault="00D67CAE" w:rsidP="00475FBC">
            <w:pPr>
              <w:bidi w:val="0"/>
              <w:jc w:val="center"/>
            </w:pPr>
            <w:r>
              <w:t>DESCRIPTION</w:t>
            </w:r>
          </w:p>
        </w:tc>
      </w:tr>
      <w:tr w:rsidR="00D67CAE" w:rsidTr="00475FBC">
        <w:tc>
          <w:tcPr>
            <w:tcW w:w="1526" w:type="dxa"/>
          </w:tcPr>
          <w:p w:rsidR="00D67CAE" w:rsidRDefault="00D67CAE" w:rsidP="00475FBC">
            <w:pPr>
              <w:bidi w:val="0"/>
            </w:pPr>
            <w:r>
              <w:t>TD[0]</w:t>
            </w:r>
          </w:p>
        </w:tc>
        <w:tc>
          <w:tcPr>
            <w:tcW w:w="6996" w:type="dxa"/>
          </w:tcPr>
          <w:p w:rsidR="00D67CAE" w:rsidRDefault="00D67CAE" w:rsidP="00475FBC">
            <w:pPr>
              <w:bidi w:val="0"/>
            </w:pPr>
            <w:r>
              <w:t xml:space="preserve">‘1’ when the chosen trigger is rise. (default trigger) </w:t>
            </w:r>
          </w:p>
        </w:tc>
      </w:tr>
      <w:tr w:rsidR="00D67CAE" w:rsidTr="00475FBC">
        <w:tc>
          <w:tcPr>
            <w:tcW w:w="1526" w:type="dxa"/>
          </w:tcPr>
          <w:p w:rsidR="00D67CAE" w:rsidRDefault="00D67CAE" w:rsidP="00475FBC">
            <w:pPr>
              <w:bidi w:val="0"/>
            </w:pPr>
            <w:r>
              <w:t>TD[1]</w:t>
            </w:r>
          </w:p>
        </w:tc>
        <w:tc>
          <w:tcPr>
            <w:tcW w:w="6996" w:type="dxa"/>
          </w:tcPr>
          <w:p w:rsidR="00D67CAE" w:rsidRDefault="00D67CAE" w:rsidP="00475FBC">
            <w:pPr>
              <w:bidi w:val="0"/>
            </w:pPr>
            <w:r>
              <w:t>‘1’ when the chosen trigger is fall.</w:t>
            </w:r>
          </w:p>
        </w:tc>
      </w:tr>
      <w:tr w:rsidR="00D67CAE" w:rsidTr="00475FBC">
        <w:tc>
          <w:tcPr>
            <w:tcW w:w="1526" w:type="dxa"/>
          </w:tcPr>
          <w:p w:rsidR="00D67CAE" w:rsidRDefault="00D67CAE" w:rsidP="00475FBC">
            <w:pPr>
              <w:bidi w:val="0"/>
            </w:pPr>
            <w:r>
              <w:t>TD[2]</w:t>
            </w:r>
          </w:p>
        </w:tc>
        <w:tc>
          <w:tcPr>
            <w:tcW w:w="6996" w:type="dxa"/>
          </w:tcPr>
          <w:p w:rsidR="00D67CAE" w:rsidRDefault="00D67CAE" w:rsidP="00475FBC">
            <w:pPr>
              <w:bidi w:val="0"/>
            </w:pPr>
            <w:r>
              <w:t>‘1’ when the chosen trigger is one. (needs to be '1' for 3 clock cycles)</w:t>
            </w:r>
          </w:p>
        </w:tc>
      </w:tr>
      <w:tr w:rsidR="00D67CAE" w:rsidTr="00475FBC">
        <w:tc>
          <w:tcPr>
            <w:tcW w:w="1526" w:type="dxa"/>
          </w:tcPr>
          <w:p w:rsidR="00D67CAE" w:rsidRDefault="00D67CAE" w:rsidP="00475FBC">
            <w:pPr>
              <w:bidi w:val="0"/>
            </w:pPr>
            <w:r>
              <w:t>TD[3]</w:t>
            </w:r>
          </w:p>
        </w:tc>
        <w:tc>
          <w:tcPr>
            <w:tcW w:w="6996" w:type="dxa"/>
          </w:tcPr>
          <w:p w:rsidR="00D67CAE" w:rsidRDefault="00D67CAE" w:rsidP="00475FBC">
            <w:pPr>
              <w:bidi w:val="0"/>
            </w:pPr>
            <w:r>
              <w:t>‘1’ when the chosen trigger is zero. (needs to be '0' for 3 clock cycles)</w:t>
            </w:r>
          </w:p>
        </w:tc>
      </w:tr>
      <w:tr w:rsidR="00D67CAE" w:rsidTr="00475FBC">
        <w:tc>
          <w:tcPr>
            <w:tcW w:w="1526" w:type="dxa"/>
          </w:tcPr>
          <w:p w:rsidR="00D67CAE" w:rsidRDefault="00D67CAE" w:rsidP="00475FBC">
            <w:pPr>
              <w:bidi w:val="0"/>
            </w:pPr>
            <w:r>
              <w:t>TD[4]</w:t>
            </w:r>
          </w:p>
        </w:tc>
        <w:tc>
          <w:tcPr>
            <w:tcW w:w="6996" w:type="dxa"/>
          </w:tcPr>
          <w:p w:rsidR="00D67CAE" w:rsidRDefault="00D67CAE" w:rsidP="00475FBC">
            <w:pPr>
              <w:bidi w:val="0"/>
            </w:pPr>
            <w:r>
              <w:t>‘1’ when the chosen trigger is a special trigger (second project).</w:t>
            </w:r>
          </w:p>
        </w:tc>
      </w:tr>
      <w:tr w:rsidR="00D67CAE" w:rsidTr="00475FBC">
        <w:tc>
          <w:tcPr>
            <w:tcW w:w="1526" w:type="dxa"/>
          </w:tcPr>
          <w:p w:rsidR="00D67CAE" w:rsidRDefault="00D67CAE" w:rsidP="00475FBC">
            <w:pPr>
              <w:bidi w:val="0"/>
            </w:pPr>
            <w:r>
              <w:t>TD[5..7]</w:t>
            </w:r>
          </w:p>
        </w:tc>
        <w:tc>
          <w:tcPr>
            <w:tcW w:w="6996" w:type="dxa"/>
          </w:tcPr>
          <w:p w:rsidR="00D67CAE" w:rsidRDefault="00D67CAE" w:rsidP="00475FBC">
            <w:pPr>
              <w:bidi w:val="0"/>
            </w:pPr>
            <w:r>
              <w:t>NA</w:t>
            </w:r>
          </w:p>
        </w:tc>
      </w:tr>
    </w:tbl>
    <w:p w:rsidR="00D67CAE" w:rsidRDefault="00D67CAE" w:rsidP="00D67CAE">
      <w:pPr>
        <w:bidi w:val="0"/>
        <w:spacing w:line="240" w:lineRule="auto"/>
      </w:pPr>
    </w:p>
    <w:p w:rsidR="00D67CAE" w:rsidRDefault="00D67CAE" w:rsidP="00D67CAE">
      <w:pPr>
        <w:bidi w:val="0"/>
        <w:spacing w:line="240" w:lineRule="auto"/>
      </w:pPr>
      <w:r>
        <w:t xml:space="preserve">NAME: </w:t>
      </w:r>
      <w:proofErr w:type="spellStart"/>
      <w:r>
        <w:t>trigger_position</w:t>
      </w:r>
      <w:proofErr w:type="spellEnd"/>
    </w:p>
    <w:p w:rsidR="00D67CAE" w:rsidRDefault="00D67CAE" w:rsidP="00D67CAE">
      <w:pPr>
        <w:bidi w:val="0"/>
        <w:spacing w:line="240" w:lineRule="auto"/>
      </w:pPr>
      <w:r>
        <w:t xml:space="preserve">DESCRIPTION: determine which percent of the recorded data will appear before and after the trigger. </w:t>
      </w:r>
    </w:p>
    <w:p w:rsidR="00D67CAE" w:rsidRDefault="00D67CAE" w:rsidP="00D67CAE">
      <w:pPr>
        <w:bidi w:val="0"/>
        <w:spacing w:line="240" w:lineRule="auto"/>
      </w:pPr>
      <w:r>
        <w:t>ADDRESS: "0x01"</w:t>
      </w:r>
    </w:p>
    <w:p w:rsidR="00D67CAE" w:rsidRDefault="00D67CAE" w:rsidP="00D67CAE">
      <w:pPr>
        <w:bidi w:val="0"/>
        <w:spacing w:line="240" w:lineRule="auto"/>
      </w:pPr>
      <w:r>
        <w:t>ACCESS: R\W</w:t>
      </w:r>
    </w:p>
    <w:p w:rsidR="00D67CAE" w:rsidRDefault="00D67CAE" w:rsidP="00D67CAE">
      <w:pPr>
        <w:bidi w:val="0"/>
        <w:spacing w:line="240" w:lineRule="auto"/>
      </w:pPr>
      <w:r>
        <w:t>RESET VALUE: 0x00</w:t>
      </w:r>
    </w:p>
    <w:tbl>
      <w:tblPr>
        <w:tblStyle w:val="a3"/>
        <w:tblW w:w="0" w:type="auto"/>
        <w:tblLook w:val="04A0"/>
      </w:tblPr>
      <w:tblGrid>
        <w:gridCol w:w="1526"/>
        <w:gridCol w:w="6996"/>
      </w:tblGrid>
      <w:tr w:rsidR="00D67CAE" w:rsidTr="00475FBC">
        <w:tc>
          <w:tcPr>
            <w:tcW w:w="1526" w:type="dxa"/>
            <w:shd w:val="clear" w:color="auto" w:fill="EEECE1" w:themeFill="background2"/>
          </w:tcPr>
          <w:p w:rsidR="00D67CAE" w:rsidRDefault="00D67CAE" w:rsidP="00475FBC">
            <w:pPr>
              <w:bidi w:val="0"/>
              <w:jc w:val="center"/>
            </w:pPr>
            <w:r>
              <w:t>BIT</w:t>
            </w:r>
          </w:p>
        </w:tc>
        <w:tc>
          <w:tcPr>
            <w:tcW w:w="6996" w:type="dxa"/>
            <w:shd w:val="clear" w:color="auto" w:fill="EEECE1" w:themeFill="background2"/>
          </w:tcPr>
          <w:p w:rsidR="00D67CAE" w:rsidRDefault="00D67CAE" w:rsidP="00475FBC">
            <w:pPr>
              <w:bidi w:val="0"/>
              <w:jc w:val="center"/>
            </w:pPr>
            <w:r>
              <w:t>DESCRIPTION</w:t>
            </w:r>
          </w:p>
        </w:tc>
      </w:tr>
      <w:tr w:rsidR="00D67CAE" w:rsidTr="00475FBC">
        <w:tc>
          <w:tcPr>
            <w:tcW w:w="1526" w:type="dxa"/>
          </w:tcPr>
          <w:p w:rsidR="00D67CAE" w:rsidRDefault="00D67CAE" w:rsidP="00475FBC">
            <w:pPr>
              <w:bidi w:val="0"/>
            </w:pPr>
            <w:r>
              <w:t>TD[0..6]</w:t>
            </w:r>
          </w:p>
        </w:tc>
        <w:tc>
          <w:tcPr>
            <w:tcW w:w="6996" w:type="dxa"/>
          </w:tcPr>
          <w:p w:rsidR="00D67CAE" w:rsidRDefault="00D67CAE" w:rsidP="00475FBC">
            <w:pPr>
              <w:bidi w:val="0"/>
            </w:pPr>
            <w:commentRangeStart w:id="0"/>
            <w:commentRangeStart w:id="1"/>
            <w:r>
              <w:t xml:space="preserve">The percent in decimal of the recorded data that will </w:t>
            </w:r>
            <w:proofErr w:type="gramStart"/>
            <w:r>
              <w:t>taken</w:t>
            </w:r>
            <w:proofErr w:type="gramEnd"/>
            <w:r>
              <w:t xml:space="preserve"> </w:t>
            </w:r>
            <w:r w:rsidRPr="00D77EED">
              <w:rPr>
                <w:b/>
                <w:bCs/>
              </w:rPr>
              <w:t>before</w:t>
            </w:r>
            <w:r>
              <w:t xml:space="preserve"> the trigger rise. (default: 0- all the data will be recorded after trigger rise) </w:t>
            </w:r>
            <w:commentRangeEnd w:id="0"/>
            <w:r>
              <w:rPr>
                <w:rStyle w:val="a5"/>
                <w:rtl/>
              </w:rPr>
              <w:commentReference w:id="0"/>
            </w:r>
            <w:commentRangeEnd w:id="1"/>
            <w:r>
              <w:rPr>
                <w:rStyle w:val="a5"/>
                <w:rtl/>
              </w:rPr>
              <w:commentReference w:id="1"/>
            </w:r>
          </w:p>
        </w:tc>
      </w:tr>
      <w:tr w:rsidR="00D67CAE" w:rsidTr="00475FBC">
        <w:tc>
          <w:tcPr>
            <w:tcW w:w="1526" w:type="dxa"/>
          </w:tcPr>
          <w:p w:rsidR="00D67CAE" w:rsidRDefault="00D67CAE" w:rsidP="00475FBC">
            <w:pPr>
              <w:bidi w:val="0"/>
            </w:pPr>
            <w:r>
              <w:t>TD[7]</w:t>
            </w:r>
          </w:p>
        </w:tc>
        <w:tc>
          <w:tcPr>
            <w:tcW w:w="6996" w:type="dxa"/>
          </w:tcPr>
          <w:p w:rsidR="00D67CAE" w:rsidRDefault="00D67CAE" w:rsidP="00475FBC">
            <w:pPr>
              <w:bidi w:val="0"/>
            </w:pPr>
            <w:r>
              <w:t>NA</w:t>
            </w:r>
          </w:p>
        </w:tc>
      </w:tr>
    </w:tbl>
    <w:p w:rsidR="00D67CAE" w:rsidRDefault="00D67CAE" w:rsidP="00D67CAE">
      <w:pPr>
        <w:bidi w:val="0"/>
        <w:spacing w:line="240" w:lineRule="auto"/>
      </w:pPr>
    </w:p>
    <w:p w:rsidR="00D67CAE" w:rsidRDefault="00D67CAE" w:rsidP="00D67CAE">
      <w:pPr>
        <w:bidi w:val="0"/>
        <w:spacing w:line="240" w:lineRule="auto"/>
      </w:pPr>
      <w:r>
        <w:t xml:space="preserve">NAME: </w:t>
      </w:r>
      <w:proofErr w:type="spellStart"/>
      <w:r>
        <w:t>clk_to_start</w:t>
      </w:r>
      <w:proofErr w:type="spellEnd"/>
    </w:p>
    <w:p w:rsidR="00D67CAE" w:rsidRDefault="00D67CAE" w:rsidP="00D67CAE">
      <w:pPr>
        <w:bidi w:val="0"/>
        <w:spacing w:line="240" w:lineRule="auto"/>
      </w:pPr>
      <w:r>
        <w:t xml:space="preserve">DESCRIPTION: debugging register. </w:t>
      </w:r>
    </w:p>
    <w:p w:rsidR="00D67CAE" w:rsidRDefault="00D67CAE" w:rsidP="00D67CAE">
      <w:pPr>
        <w:bidi w:val="0"/>
        <w:spacing w:line="240" w:lineRule="auto"/>
      </w:pPr>
      <w:r>
        <w:t>ADDRESS: "0x</w:t>
      </w:r>
      <w:r>
        <w:rPr>
          <w:rFonts w:hint="cs"/>
          <w:rtl/>
        </w:rPr>
        <w:t>02</w:t>
      </w:r>
      <w:r>
        <w:t>"</w:t>
      </w:r>
    </w:p>
    <w:p w:rsidR="00D67CAE" w:rsidRDefault="00D67CAE" w:rsidP="00D67CAE">
      <w:pPr>
        <w:bidi w:val="0"/>
        <w:spacing w:line="240" w:lineRule="auto"/>
      </w:pPr>
      <w:r>
        <w:t>ACCESS: R</w:t>
      </w:r>
    </w:p>
    <w:p w:rsidR="00D67CAE" w:rsidRDefault="00D67CAE" w:rsidP="00D67CAE">
      <w:pPr>
        <w:bidi w:val="0"/>
        <w:spacing w:line="240" w:lineRule="auto"/>
      </w:pPr>
      <w:r>
        <w:t>RESET VALUE: 0x00</w:t>
      </w:r>
    </w:p>
    <w:tbl>
      <w:tblPr>
        <w:tblStyle w:val="a3"/>
        <w:tblW w:w="0" w:type="auto"/>
        <w:tblLook w:val="04A0"/>
      </w:tblPr>
      <w:tblGrid>
        <w:gridCol w:w="1526"/>
        <w:gridCol w:w="6996"/>
      </w:tblGrid>
      <w:tr w:rsidR="00D67CAE" w:rsidTr="00475FBC">
        <w:tc>
          <w:tcPr>
            <w:tcW w:w="1526" w:type="dxa"/>
            <w:shd w:val="clear" w:color="auto" w:fill="EEECE1" w:themeFill="background2"/>
          </w:tcPr>
          <w:p w:rsidR="00D67CAE" w:rsidRDefault="00D67CAE" w:rsidP="00475FBC">
            <w:pPr>
              <w:bidi w:val="0"/>
              <w:jc w:val="center"/>
            </w:pPr>
            <w:r>
              <w:t>BIT</w:t>
            </w:r>
          </w:p>
        </w:tc>
        <w:tc>
          <w:tcPr>
            <w:tcW w:w="6996" w:type="dxa"/>
            <w:shd w:val="clear" w:color="auto" w:fill="EEECE1" w:themeFill="background2"/>
          </w:tcPr>
          <w:p w:rsidR="00D67CAE" w:rsidRDefault="00D67CAE" w:rsidP="00475FBC">
            <w:pPr>
              <w:bidi w:val="0"/>
              <w:jc w:val="center"/>
            </w:pPr>
            <w:r>
              <w:t>DESCRIPTION</w:t>
            </w:r>
          </w:p>
        </w:tc>
      </w:tr>
      <w:tr w:rsidR="00D67CAE" w:rsidTr="00475FBC">
        <w:tc>
          <w:tcPr>
            <w:tcW w:w="1526" w:type="dxa"/>
          </w:tcPr>
          <w:p w:rsidR="00D67CAE" w:rsidRDefault="00D67CAE" w:rsidP="00475FBC">
            <w:pPr>
              <w:bidi w:val="0"/>
            </w:pPr>
            <w:r>
              <w:t>TD[0..7]</w:t>
            </w:r>
          </w:p>
        </w:tc>
        <w:tc>
          <w:tcPr>
            <w:tcW w:w="6996" w:type="dxa"/>
          </w:tcPr>
          <w:p w:rsidR="00D67CAE" w:rsidRDefault="00D67CAE" w:rsidP="00044A4C">
            <w:pPr>
              <w:bidi w:val="0"/>
            </w:pPr>
            <w:r>
              <w:t xml:space="preserve">Counts the number of </w:t>
            </w:r>
            <w:proofErr w:type="spellStart"/>
            <w:r>
              <w:t>clk</w:t>
            </w:r>
            <w:proofErr w:type="spellEnd"/>
            <w:r>
              <w:t xml:space="preserve"> cycles that passed since the system started working until trigger </w:t>
            </w:r>
            <w:commentRangeStart w:id="2"/>
            <w:commentRangeStart w:id="3"/>
            <w:r>
              <w:t>raised</w:t>
            </w:r>
            <w:commentRangeEnd w:id="2"/>
            <w:r>
              <w:rPr>
                <w:rStyle w:val="a5"/>
                <w:rtl/>
              </w:rPr>
              <w:commentReference w:id="2"/>
            </w:r>
            <w:commentRangeEnd w:id="3"/>
            <w:r>
              <w:rPr>
                <w:rStyle w:val="a5"/>
                <w:rtl/>
              </w:rPr>
              <w:commentReference w:id="3"/>
            </w:r>
            <w:r>
              <w:t xml:space="preserve">. ( if value is bigger then </w:t>
            </w:r>
            <w:r w:rsidR="00044A4C">
              <w:rPr>
                <w:rFonts w:hint="cs"/>
                <w:rtl/>
              </w:rPr>
              <w:t>256</w:t>
            </w:r>
            <w:r>
              <w:t xml:space="preserve">, the counter will stay on the max value- </w:t>
            </w:r>
            <w:r w:rsidR="00044A4C">
              <w:rPr>
                <w:rFonts w:hint="cs"/>
                <w:rtl/>
              </w:rPr>
              <w:t>256</w:t>
            </w:r>
            <w:r>
              <w:t xml:space="preserve">) </w:t>
            </w:r>
          </w:p>
        </w:tc>
      </w:tr>
    </w:tbl>
    <w:p w:rsidR="00D67CAE" w:rsidRPr="0055770A" w:rsidRDefault="00D67CAE" w:rsidP="00D67CAE">
      <w:pPr>
        <w:bidi w:val="0"/>
        <w:spacing w:line="240" w:lineRule="auto"/>
      </w:pPr>
    </w:p>
    <w:p w:rsidR="00D67CAE" w:rsidRDefault="00D67CAE" w:rsidP="00734627">
      <w:pPr>
        <w:bidi w:val="0"/>
        <w:spacing w:line="240" w:lineRule="auto"/>
      </w:pPr>
      <w:r>
        <w:t xml:space="preserve">NAME: </w:t>
      </w:r>
      <w:r w:rsidR="00734627">
        <w:t>Enable</w:t>
      </w:r>
    </w:p>
    <w:p w:rsidR="00D67CAE" w:rsidRDefault="00D67CAE" w:rsidP="00D67CAE">
      <w:pPr>
        <w:bidi w:val="0"/>
        <w:spacing w:line="240" w:lineRule="auto"/>
      </w:pPr>
      <w:r>
        <w:t xml:space="preserve">DESCRIPTION: system is on\off. </w:t>
      </w:r>
    </w:p>
    <w:p w:rsidR="00D67CAE" w:rsidRDefault="00D67CAE" w:rsidP="00D67CAE">
      <w:pPr>
        <w:bidi w:val="0"/>
        <w:spacing w:line="240" w:lineRule="auto"/>
      </w:pPr>
      <w:r>
        <w:t>ADDRESS: "0x03"</w:t>
      </w:r>
    </w:p>
    <w:p w:rsidR="00D67CAE" w:rsidRDefault="00D67CAE" w:rsidP="008F3E23">
      <w:pPr>
        <w:bidi w:val="0"/>
        <w:spacing w:line="240" w:lineRule="auto"/>
      </w:pPr>
      <w:r>
        <w:t xml:space="preserve">ACCESS: </w:t>
      </w:r>
      <w:commentRangeStart w:id="4"/>
      <w:commentRangeStart w:id="5"/>
      <w:r>
        <w:t>R</w:t>
      </w:r>
      <w:commentRangeEnd w:id="4"/>
      <w:r>
        <w:rPr>
          <w:rStyle w:val="a5"/>
        </w:rPr>
        <w:commentReference w:id="4"/>
      </w:r>
      <w:commentRangeEnd w:id="5"/>
      <w:r>
        <w:rPr>
          <w:rStyle w:val="a5"/>
          <w:rtl/>
        </w:rPr>
        <w:commentReference w:id="5"/>
      </w:r>
    </w:p>
    <w:p w:rsidR="00D67CAE" w:rsidRDefault="00D67CAE" w:rsidP="00D67CAE">
      <w:pPr>
        <w:bidi w:val="0"/>
        <w:spacing w:line="240" w:lineRule="auto"/>
      </w:pPr>
      <w:r>
        <w:t>RESET VALUE: 0x00</w:t>
      </w:r>
    </w:p>
    <w:tbl>
      <w:tblPr>
        <w:tblStyle w:val="a3"/>
        <w:tblW w:w="0" w:type="auto"/>
        <w:tblLook w:val="04A0"/>
      </w:tblPr>
      <w:tblGrid>
        <w:gridCol w:w="1526"/>
        <w:gridCol w:w="6996"/>
      </w:tblGrid>
      <w:tr w:rsidR="00D67CAE" w:rsidTr="00475FBC">
        <w:tc>
          <w:tcPr>
            <w:tcW w:w="1526" w:type="dxa"/>
            <w:shd w:val="clear" w:color="auto" w:fill="EEECE1" w:themeFill="background2"/>
          </w:tcPr>
          <w:p w:rsidR="00D67CAE" w:rsidRDefault="00D67CAE" w:rsidP="00475FBC">
            <w:pPr>
              <w:bidi w:val="0"/>
              <w:jc w:val="center"/>
            </w:pPr>
            <w:r>
              <w:t>BIT</w:t>
            </w:r>
          </w:p>
        </w:tc>
        <w:tc>
          <w:tcPr>
            <w:tcW w:w="6996" w:type="dxa"/>
            <w:shd w:val="clear" w:color="auto" w:fill="EEECE1" w:themeFill="background2"/>
          </w:tcPr>
          <w:p w:rsidR="00D67CAE" w:rsidRDefault="00D67CAE" w:rsidP="00475FBC">
            <w:pPr>
              <w:bidi w:val="0"/>
              <w:jc w:val="center"/>
            </w:pPr>
            <w:r>
              <w:t>DESCRIPTION</w:t>
            </w:r>
          </w:p>
        </w:tc>
      </w:tr>
      <w:tr w:rsidR="00D67CAE" w:rsidTr="00475FBC">
        <w:tc>
          <w:tcPr>
            <w:tcW w:w="1526" w:type="dxa"/>
          </w:tcPr>
          <w:p w:rsidR="00D67CAE" w:rsidRDefault="00D67CAE" w:rsidP="00475FBC">
            <w:pPr>
              <w:bidi w:val="0"/>
            </w:pPr>
            <w:r>
              <w:t>TD[0]</w:t>
            </w:r>
          </w:p>
        </w:tc>
        <w:tc>
          <w:tcPr>
            <w:tcW w:w="6996" w:type="dxa"/>
          </w:tcPr>
          <w:p w:rsidR="00D67CAE" w:rsidRDefault="00D67CAE" w:rsidP="008F3E23">
            <w:pPr>
              <w:bidi w:val="0"/>
            </w:pPr>
            <w:r>
              <w:t>0-system off, we don't search for trigger rise</w:t>
            </w:r>
            <w:r w:rsidR="008F3E23">
              <w:t xml:space="preserve"> (set by the GUI)</w:t>
            </w:r>
          </w:p>
          <w:p w:rsidR="00D67CAE" w:rsidRDefault="00D67CAE" w:rsidP="008F3E23">
            <w:pPr>
              <w:bidi w:val="0"/>
            </w:pPr>
            <w:r>
              <w:t>1- system on, start search for trigger rise</w:t>
            </w:r>
          </w:p>
        </w:tc>
      </w:tr>
      <w:tr w:rsidR="00D67CAE" w:rsidTr="00475FBC">
        <w:tc>
          <w:tcPr>
            <w:tcW w:w="1526" w:type="dxa"/>
          </w:tcPr>
          <w:p w:rsidR="00D67CAE" w:rsidRDefault="00D67CAE" w:rsidP="00475FBC">
            <w:pPr>
              <w:bidi w:val="0"/>
            </w:pPr>
            <w:r>
              <w:t>TD[1..7]</w:t>
            </w:r>
          </w:p>
        </w:tc>
        <w:tc>
          <w:tcPr>
            <w:tcW w:w="6996" w:type="dxa"/>
          </w:tcPr>
          <w:p w:rsidR="00D67CAE" w:rsidRDefault="00D67CAE" w:rsidP="00475FBC">
            <w:pPr>
              <w:bidi w:val="0"/>
            </w:pPr>
          </w:p>
        </w:tc>
      </w:tr>
    </w:tbl>
    <w:p w:rsidR="00D67CAE" w:rsidRPr="0055770A" w:rsidRDefault="00D67CAE" w:rsidP="00D67CAE">
      <w:pPr>
        <w:bidi w:val="0"/>
        <w:spacing w:line="240" w:lineRule="auto"/>
      </w:pPr>
    </w:p>
    <w:p w:rsidR="00D67CAE" w:rsidRDefault="00D67CAE" w:rsidP="005B5402">
      <w:pPr>
        <w:jc w:val="center"/>
        <w:rPr>
          <w:b/>
          <w:bCs/>
          <w:u w:val="single"/>
          <w:rtl/>
        </w:rPr>
      </w:pPr>
    </w:p>
    <w:p w:rsidR="00D67CAE" w:rsidRDefault="00D67CAE" w:rsidP="005B5402">
      <w:pPr>
        <w:jc w:val="center"/>
        <w:rPr>
          <w:b/>
          <w:bCs/>
          <w:u w:val="single"/>
          <w:rtl/>
        </w:rPr>
      </w:pPr>
    </w:p>
    <w:p w:rsidR="00000000" w:rsidRDefault="007758C5">
      <w:pPr>
        <w:jc w:val="center"/>
        <w:rPr>
          <w:b/>
          <w:bCs/>
          <w:u w:val="single"/>
          <w:rPrChange w:id="6" w:author="MOSHE PORIAN" w:date="2012-06-09T17:59:00Z">
            <w:rPr/>
          </w:rPrChange>
        </w:rPr>
        <w:pPrChange w:id="7" w:author="MOSHE PORIAN" w:date="2012-06-09T17:59:00Z">
          <w:pPr/>
        </w:pPrChange>
      </w:pPr>
      <w:r w:rsidRPr="007758C5">
        <w:rPr>
          <w:b/>
          <w:bCs/>
          <w:u w:val="single"/>
          <w:rPrChange w:id="8" w:author="MOSHE PORIAN" w:date="2012-06-09T17:59:00Z">
            <w:rPr/>
          </w:rPrChange>
        </w:rPr>
        <w:t>Generic</w:t>
      </w:r>
      <w:ins w:id="9" w:author="MOSHE PORIAN" w:date="2012-06-09T17:59:00Z">
        <w:r w:rsidRPr="007758C5">
          <w:rPr>
            <w:b/>
            <w:bCs/>
            <w:u w:val="single"/>
            <w:rPrChange w:id="10" w:author="MOSHE PORIAN" w:date="2012-06-09T17:59:00Z">
              <w:rPr/>
            </w:rPrChange>
          </w:rPr>
          <w:t xml:space="preserve"> </w:t>
        </w:r>
      </w:ins>
      <w:ins w:id="11" w:author="MOSHE PORIAN" w:date="2012-06-09T17:58:00Z">
        <w:r w:rsidRPr="007758C5">
          <w:rPr>
            <w:b/>
            <w:bCs/>
            <w:u w:val="single"/>
            <w:rPrChange w:id="12" w:author="MOSHE PORIAN" w:date="2012-06-09T17:59:00Z">
              <w:rPr/>
            </w:rPrChange>
          </w:rPr>
          <w:t>list</w:t>
        </w:r>
      </w:ins>
      <w:ins w:id="13" w:author="MOSHE PORIAN" w:date="2012-06-09T17:59:00Z">
        <w:r w:rsidRPr="007758C5">
          <w:rPr>
            <w:b/>
            <w:bCs/>
            <w:u w:val="single"/>
            <w:rPrChange w:id="14" w:author="MOSHE PORIAN" w:date="2012-06-09T17:59:00Z">
              <w:rPr/>
            </w:rPrChange>
          </w:rPr>
          <w:t xml:space="preserve"> – Internal Logic Analyzer Core</w:t>
        </w:r>
      </w:ins>
    </w:p>
    <w:p w:rsidR="00176AE8" w:rsidRDefault="00176AE8">
      <w:pPr>
        <w:rPr>
          <w:rtl/>
        </w:rPr>
      </w:pPr>
    </w:p>
    <w:tbl>
      <w:tblPr>
        <w:tblStyle w:val="a3"/>
        <w:bidiVisual/>
        <w:tblW w:w="0" w:type="auto"/>
        <w:tblInd w:w="-1180" w:type="dxa"/>
        <w:tblLayout w:type="fixed"/>
        <w:tblLook w:val="04A0"/>
      </w:tblPr>
      <w:tblGrid>
        <w:gridCol w:w="1497"/>
        <w:gridCol w:w="1280"/>
        <w:gridCol w:w="3698"/>
        <w:gridCol w:w="2063"/>
        <w:gridCol w:w="1083"/>
      </w:tblGrid>
      <w:tr w:rsidR="00BF5664" w:rsidTr="00D67CAE">
        <w:trPr>
          <w:trHeight w:val="212"/>
        </w:trPr>
        <w:tc>
          <w:tcPr>
            <w:tcW w:w="1497" w:type="dxa"/>
            <w:shd w:val="clear" w:color="auto" w:fill="EEECE1" w:themeFill="background2"/>
          </w:tcPr>
          <w:p w:rsidR="00BF5664" w:rsidRDefault="00BF5664" w:rsidP="00475FBC">
            <w:pPr>
              <w:bidi w:val="0"/>
              <w:jc w:val="center"/>
            </w:pPr>
            <w:proofErr w:type="spellStart"/>
            <w:r>
              <w:t>Defult</w:t>
            </w:r>
            <w:proofErr w:type="spellEnd"/>
            <w:r>
              <w:t xml:space="preserve"> Value</w:t>
            </w:r>
          </w:p>
        </w:tc>
        <w:tc>
          <w:tcPr>
            <w:tcW w:w="1280" w:type="dxa"/>
            <w:shd w:val="clear" w:color="auto" w:fill="EEECE1" w:themeFill="background2"/>
          </w:tcPr>
          <w:p w:rsidR="00BF5664" w:rsidRDefault="00BF5664" w:rsidP="00475FBC">
            <w:pPr>
              <w:bidi w:val="0"/>
              <w:jc w:val="center"/>
            </w:pPr>
            <w:r>
              <w:t>Type</w:t>
            </w:r>
          </w:p>
        </w:tc>
        <w:tc>
          <w:tcPr>
            <w:tcW w:w="3698" w:type="dxa"/>
            <w:shd w:val="clear" w:color="auto" w:fill="EEECE1" w:themeFill="background2"/>
          </w:tcPr>
          <w:p w:rsidR="00BF5664" w:rsidRDefault="00BF5664" w:rsidP="00475FBC">
            <w:pPr>
              <w:bidi w:val="0"/>
              <w:jc w:val="center"/>
            </w:pPr>
            <w:r>
              <w:t>Description</w:t>
            </w:r>
          </w:p>
        </w:tc>
        <w:tc>
          <w:tcPr>
            <w:tcW w:w="2063" w:type="dxa"/>
            <w:shd w:val="clear" w:color="auto" w:fill="EEECE1" w:themeFill="background2"/>
          </w:tcPr>
          <w:p w:rsidR="00BF5664" w:rsidRDefault="00BF5664" w:rsidP="00475FBC">
            <w:pPr>
              <w:bidi w:val="0"/>
              <w:jc w:val="center"/>
              <w:rPr>
                <w:rtl/>
              </w:rPr>
            </w:pPr>
            <w:r>
              <w:t>Generic Parameter</w:t>
            </w:r>
          </w:p>
        </w:tc>
        <w:tc>
          <w:tcPr>
            <w:tcW w:w="1083" w:type="dxa"/>
            <w:shd w:val="clear" w:color="auto" w:fill="EEECE1" w:themeFill="background2"/>
          </w:tcPr>
          <w:p w:rsidR="00BF5664" w:rsidRDefault="00BF5664" w:rsidP="00475FBC">
            <w:pPr>
              <w:bidi w:val="0"/>
              <w:jc w:val="center"/>
            </w:pPr>
            <w:r>
              <w:t>Number</w:t>
            </w:r>
          </w:p>
        </w:tc>
      </w:tr>
      <w:tr w:rsidR="00BF5664" w:rsidTr="00D67CAE">
        <w:trPr>
          <w:trHeight w:val="460"/>
        </w:trPr>
        <w:tc>
          <w:tcPr>
            <w:tcW w:w="1497" w:type="dxa"/>
            <w:shd w:val="clear" w:color="auto" w:fill="auto"/>
          </w:tcPr>
          <w:p w:rsidR="00BF5664" w:rsidRDefault="00BF5664" w:rsidP="00BF5664">
            <w:pPr>
              <w:bidi w:val="0"/>
              <w:jc w:val="center"/>
            </w:pPr>
            <w:r>
              <w:t>256</w:t>
            </w:r>
          </w:p>
        </w:tc>
        <w:tc>
          <w:tcPr>
            <w:tcW w:w="1280" w:type="dxa"/>
            <w:shd w:val="clear" w:color="auto" w:fill="auto"/>
          </w:tcPr>
          <w:p w:rsidR="00BF5664" w:rsidRDefault="00BF5664" w:rsidP="00BF5664">
            <w:pPr>
              <w:bidi w:val="0"/>
              <w:jc w:val="center"/>
            </w:pPr>
            <w:r>
              <w:t>Positive</w:t>
            </w:r>
          </w:p>
        </w:tc>
        <w:tc>
          <w:tcPr>
            <w:tcW w:w="3698" w:type="dxa"/>
            <w:shd w:val="clear" w:color="auto" w:fill="auto"/>
          </w:tcPr>
          <w:p w:rsidR="00BF5664" w:rsidRDefault="00BF5664" w:rsidP="00D67CAE">
            <w:pPr>
              <w:bidi w:val="0"/>
            </w:pPr>
            <w:r>
              <w:t>Determine the number of bits that will be recorded for each signal</w:t>
            </w:r>
          </w:p>
        </w:tc>
        <w:tc>
          <w:tcPr>
            <w:tcW w:w="2063" w:type="dxa"/>
            <w:shd w:val="clear" w:color="auto" w:fill="auto"/>
          </w:tcPr>
          <w:p w:rsidR="00BF5664" w:rsidRDefault="00BF5664" w:rsidP="00D67CAE">
            <w:pPr>
              <w:bidi w:val="0"/>
              <w:jc w:val="center"/>
            </w:pPr>
            <w:proofErr w:type="spellStart"/>
            <w:r>
              <w:t>Record_depth_g</w:t>
            </w:r>
            <w:proofErr w:type="spellEnd"/>
          </w:p>
        </w:tc>
        <w:tc>
          <w:tcPr>
            <w:tcW w:w="1083" w:type="dxa"/>
          </w:tcPr>
          <w:p w:rsidR="00BF5664" w:rsidRDefault="00BF5664" w:rsidP="00BF5664">
            <w:pPr>
              <w:bidi w:val="0"/>
              <w:jc w:val="center"/>
            </w:pPr>
            <w:r>
              <w:t>1.</w:t>
            </w:r>
          </w:p>
        </w:tc>
      </w:tr>
      <w:tr w:rsidR="00BF5664" w:rsidTr="00D67CAE">
        <w:trPr>
          <w:trHeight w:val="460"/>
        </w:trPr>
        <w:tc>
          <w:tcPr>
            <w:tcW w:w="1497" w:type="dxa"/>
            <w:shd w:val="clear" w:color="auto" w:fill="auto"/>
          </w:tcPr>
          <w:p w:rsidR="00BF5664" w:rsidRDefault="00BF5664" w:rsidP="00BF5664">
            <w:pPr>
              <w:bidi w:val="0"/>
              <w:jc w:val="center"/>
            </w:pPr>
            <w:r>
              <w:t>8</w:t>
            </w:r>
          </w:p>
        </w:tc>
        <w:tc>
          <w:tcPr>
            <w:tcW w:w="1280" w:type="dxa"/>
            <w:shd w:val="clear" w:color="auto" w:fill="auto"/>
          </w:tcPr>
          <w:p w:rsidR="00BF5664" w:rsidRDefault="00BF5664" w:rsidP="00BF5664">
            <w:pPr>
              <w:bidi w:val="0"/>
              <w:jc w:val="center"/>
            </w:pPr>
            <w:r>
              <w:t>Positive</w:t>
            </w:r>
          </w:p>
        </w:tc>
        <w:tc>
          <w:tcPr>
            <w:tcW w:w="3698" w:type="dxa"/>
            <w:shd w:val="clear" w:color="auto" w:fill="auto"/>
          </w:tcPr>
          <w:p w:rsidR="00BF5664" w:rsidRDefault="00BF5664" w:rsidP="007C465D">
            <w:pPr>
              <w:bidi w:val="0"/>
            </w:pPr>
            <w:r>
              <w:t>Determine the number of signals that will be record</w:t>
            </w:r>
            <w:r w:rsidR="007C465D">
              <w:t>e</w:t>
            </w:r>
            <w:r>
              <w:t>d</w:t>
            </w:r>
          </w:p>
        </w:tc>
        <w:tc>
          <w:tcPr>
            <w:tcW w:w="2063" w:type="dxa"/>
            <w:shd w:val="clear" w:color="auto" w:fill="auto"/>
          </w:tcPr>
          <w:p w:rsidR="00BF5664" w:rsidRDefault="00BF5664" w:rsidP="00D67CAE">
            <w:pPr>
              <w:bidi w:val="0"/>
              <w:jc w:val="center"/>
            </w:pPr>
            <w:proofErr w:type="spellStart"/>
            <w:r>
              <w:t>Num_of_signals_g</w:t>
            </w:r>
            <w:proofErr w:type="spellEnd"/>
          </w:p>
        </w:tc>
        <w:tc>
          <w:tcPr>
            <w:tcW w:w="1083" w:type="dxa"/>
          </w:tcPr>
          <w:p w:rsidR="00BF5664" w:rsidRDefault="00BF5664" w:rsidP="00BF5664">
            <w:pPr>
              <w:bidi w:val="0"/>
              <w:jc w:val="center"/>
            </w:pPr>
            <w:r>
              <w:t>2.</w:t>
            </w:r>
          </w:p>
        </w:tc>
      </w:tr>
      <w:tr w:rsidR="00BF5664" w:rsidTr="00D67CAE">
        <w:trPr>
          <w:trHeight w:val="460"/>
        </w:trPr>
        <w:tc>
          <w:tcPr>
            <w:tcW w:w="1497" w:type="dxa"/>
            <w:shd w:val="clear" w:color="auto" w:fill="auto"/>
          </w:tcPr>
          <w:p w:rsidR="00BF5664" w:rsidRDefault="00BF5664" w:rsidP="007C465D">
            <w:pPr>
              <w:bidi w:val="0"/>
              <w:jc w:val="center"/>
            </w:pPr>
            <w:r>
              <w:t>'</w:t>
            </w:r>
            <w:r w:rsidR="007C465D">
              <w:t>1</w:t>
            </w:r>
            <w:r>
              <w:t>'</w:t>
            </w:r>
          </w:p>
        </w:tc>
        <w:tc>
          <w:tcPr>
            <w:tcW w:w="1280" w:type="dxa"/>
            <w:shd w:val="clear" w:color="auto" w:fill="auto"/>
          </w:tcPr>
          <w:p w:rsidR="00BF5664" w:rsidRDefault="00BF5664" w:rsidP="00BF5664">
            <w:pPr>
              <w:bidi w:val="0"/>
              <w:jc w:val="center"/>
            </w:pPr>
            <w:proofErr w:type="spellStart"/>
            <w:r>
              <w:t>Std_logic</w:t>
            </w:r>
            <w:proofErr w:type="spellEnd"/>
          </w:p>
        </w:tc>
        <w:tc>
          <w:tcPr>
            <w:tcW w:w="3698" w:type="dxa"/>
            <w:shd w:val="clear" w:color="auto" w:fill="auto"/>
          </w:tcPr>
          <w:p w:rsidR="00BF5664" w:rsidRDefault="00BF5664" w:rsidP="00D67CAE">
            <w:pPr>
              <w:bidi w:val="0"/>
            </w:pPr>
            <w:r>
              <w:t>Reset polarity:</w:t>
            </w:r>
          </w:p>
          <w:p w:rsidR="00BF5664" w:rsidRDefault="00BF5664" w:rsidP="00D67CAE">
            <w:pPr>
              <w:bidi w:val="0"/>
            </w:pPr>
            <w:r>
              <w:t>'1': Active high</w:t>
            </w:r>
          </w:p>
          <w:p w:rsidR="00BF5664" w:rsidRDefault="00BF5664" w:rsidP="00D67CAE">
            <w:pPr>
              <w:bidi w:val="0"/>
            </w:pPr>
            <w:r>
              <w:t>'0':Active low</w:t>
            </w:r>
          </w:p>
        </w:tc>
        <w:tc>
          <w:tcPr>
            <w:tcW w:w="2063" w:type="dxa"/>
            <w:shd w:val="clear" w:color="auto" w:fill="auto"/>
          </w:tcPr>
          <w:p w:rsidR="00BF5664" w:rsidRPr="00AE7BFB" w:rsidRDefault="00BF5664" w:rsidP="00D67CAE">
            <w:pPr>
              <w:bidi w:val="0"/>
              <w:jc w:val="center"/>
            </w:pPr>
            <w:proofErr w:type="spellStart"/>
            <w:r>
              <w:t>Reset_polarity_g</w:t>
            </w:r>
            <w:proofErr w:type="spellEnd"/>
          </w:p>
        </w:tc>
        <w:tc>
          <w:tcPr>
            <w:tcW w:w="1083" w:type="dxa"/>
          </w:tcPr>
          <w:p w:rsidR="00BF5664" w:rsidRPr="00AE7BFB" w:rsidRDefault="00BF5664" w:rsidP="00BF5664">
            <w:pPr>
              <w:bidi w:val="0"/>
              <w:jc w:val="center"/>
            </w:pPr>
            <w:r>
              <w:t>3.</w:t>
            </w:r>
          </w:p>
        </w:tc>
      </w:tr>
      <w:tr w:rsidR="00734627" w:rsidTr="00D67CAE">
        <w:trPr>
          <w:trHeight w:val="460"/>
        </w:trPr>
        <w:tc>
          <w:tcPr>
            <w:tcW w:w="1497" w:type="dxa"/>
            <w:shd w:val="clear" w:color="auto" w:fill="auto"/>
          </w:tcPr>
          <w:p w:rsidR="00734627" w:rsidRDefault="00734627" w:rsidP="00FF2200">
            <w:pPr>
              <w:bidi w:val="0"/>
              <w:jc w:val="center"/>
            </w:pPr>
            <w:r>
              <w:t>'1'</w:t>
            </w:r>
          </w:p>
        </w:tc>
        <w:tc>
          <w:tcPr>
            <w:tcW w:w="1280" w:type="dxa"/>
            <w:shd w:val="clear" w:color="auto" w:fill="auto"/>
          </w:tcPr>
          <w:p w:rsidR="00734627" w:rsidRDefault="00734627" w:rsidP="00FF2200">
            <w:pPr>
              <w:bidi w:val="0"/>
              <w:jc w:val="center"/>
            </w:pPr>
            <w:proofErr w:type="spellStart"/>
            <w:r>
              <w:t>Std_logic</w:t>
            </w:r>
            <w:proofErr w:type="spellEnd"/>
          </w:p>
        </w:tc>
        <w:tc>
          <w:tcPr>
            <w:tcW w:w="3698" w:type="dxa"/>
            <w:shd w:val="clear" w:color="auto" w:fill="auto"/>
          </w:tcPr>
          <w:p w:rsidR="00734627" w:rsidRDefault="00734627" w:rsidP="00D67CAE">
            <w:pPr>
              <w:bidi w:val="0"/>
            </w:pPr>
            <w:r>
              <w:t>Enabling the system:</w:t>
            </w:r>
          </w:p>
          <w:p w:rsidR="00734627" w:rsidRDefault="00734627" w:rsidP="00734627">
            <w:pPr>
              <w:bidi w:val="0"/>
            </w:pPr>
            <w:r>
              <w:t>'1': Active high</w:t>
            </w:r>
          </w:p>
          <w:p w:rsidR="00734627" w:rsidRDefault="00734627" w:rsidP="00734627">
            <w:pPr>
              <w:bidi w:val="0"/>
            </w:pPr>
            <w:r>
              <w:t>'0':Active low</w:t>
            </w:r>
          </w:p>
        </w:tc>
        <w:tc>
          <w:tcPr>
            <w:tcW w:w="2063" w:type="dxa"/>
            <w:shd w:val="clear" w:color="auto" w:fill="auto"/>
          </w:tcPr>
          <w:p w:rsidR="00734627" w:rsidRDefault="00734627" w:rsidP="00D67CAE">
            <w:pPr>
              <w:bidi w:val="0"/>
              <w:jc w:val="center"/>
            </w:pPr>
            <w:proofErr w:type="spellStart"/>
            <w:r>
              <w:t>E</w:t>
            </w:r>
            <w:r w:rsidRPr="00734627">
              <w:t>nable_polarity_g</w:t>
            </w:r>
            <w:proofErr w:type="spellEnd"/>
          </w:p>
        </w:tc>
        <w:tc>
          <w:tcPr>
            <w:tcW w:w="1083" w:type="dxa"/>
          </w:tcPr>
          <w:p w:rsidR="00734627" w:rsidRDefault="00734627" w:rsidP="00BF5664">
            <w:pPr>
              <w:bidi w:val="0"/>
              <w:jc w:val="center"/>
            </w:pPr>
            <w:r>
              <w:t>4.</w:t>
            </w:r>
          </w:p>
        </w:tc>
      </w:tr>
      <w:tr w:rsidR="00734627" w:rsidTr="00D67CAE">
        <w:trPr>
          <w:trHeight w:val="460"/>
        </w:trPr>
        <w:tc>
          <w:tcPr>
            <w:tcW w:w="1497" w:type="dxa"/>
            <w:shd w:val="clear" w:color="auto" w:fill="auto"/>
          </w:tcPr>
          <w:p w:rsidR="00734627" w:rsidRDefault="00734627" w:rsidP="00BF5664">
            <w:pPr>
              <w:bidi w:val="0"/>
              <w:jc w:val="center"/>
            </w:pPr>
            <w:r>
              <w:t>8</w:t>
            </w:r>
          </w:p>
        </w:tc>
        <w:tc>
          <w:tcPr>
            <w:tcW w:w="1280" w:type="dxa"/>
            <w:shd w:val="clear" w:color="auto" w:fill="auto"/>
          </w:tcPr>
          <w:p w:rsidR="00734627" w:rsidRDefault="00734627" w:rsidP="00BF5664">
            <w:pPr>
              <w:bidi w:val="0"/>
              <w:jc w:val="center"/>
            </w:pPr>
            <w:r>
              <w:t>Positive</w:t>
            </w:r>
          </w:p>
        </w:tc>
        <w:tc>
          <w:tcPr>
            <w:tcW w:w="3698" w:type="dxa"/>
            <w:shd w:val="clear" w:color="auto" w:fill="auto"/>
          </w:tcPr>
          <w:p w:rsidR="00734627" w:rsidRDefault="00734627" w:rsidP="00D67CAE">
            <w:pPr>
              <w:bidi w:val="0"/>
            </w:pPr>
            <w:r>
              <w:t>The Width of the basic 'word' of wishbone interface</w:t>
            </w:r>
          </w:p>
        </w:tc>
        <w:tc>
          <w:tcPr>
            <w:tcW w:w="2063" w:type="dxa"/>
            <w:shd w:val="clear" w:color="auto" w:fill="auto"/>
          </w:tcPr>
          <w:p w:rsidR="00734627" w:rsidRPr="00AE7BFB" w:rsidRDefault="00734627" w:rsidP="00D67CAE">
            <w:pPr>
              <w:bidi w:val="0"/>
              <w:jc w:val="center"/>
            </w:pPr>
            <w:proofErr w:type="spellStart"/>
            <w:r>
              <w:t>Data_width_g</w:t>
            </w:r>
            <w:proofErr w:type="spellEnd"/>
          </w:p>
        </w:tc>
        <w:tc>
          <w:tcPr>
            <w:tcW w:w="1083" w:type="dxa"/>
          </w:tcPr>
          <w:p w:rsidR="00734627" w:rsidRPr="00AE7BFB" w:rsidRDefault="00734627" w:rsidP="00BF5664">
            <w:pPr>
              <w:bidi w:val="0"/>
              <w:jc w:val="center"/>
            </w:pPr>
            <w:r>
              <w:t>5.</w:t>
            </w:r>
          </w:p>
        </w:tc>
      </w:tr>
      <w:tr w:rsidR="00734627" w:rsidTr="00D67CAE">
        <w:trPr>
          <w:trHeight w:val="460"/>
        </w:trPr>
        <w:tc>
          <w:tcPr>
            <w:tcW w:w="1497" w:type="dxa"/>
            <w:shd w:val="clear" w:color="auto" w:fill="auto"/>
          </w:tcPr>
          <w:p w:rsidR="00734627" w:rsidRDefault="00734627" w:rsidP="00BF5664">
            <w:pPr>
              <w:bidi w:val="0"/>
              <w:jc w:val="center"/>
            </w:pPr>
            <w:r>
              <w:t>8</w:t>
            </w:r>
          </w:p>
        </w:tc>
        <w:tc>
          <w:tcPr>
            <w:tcW w:w="1280" w:type="dxa"/>
            <w:shd w:val="clear" w:color="auto" w:fill="auto"/>
          </w:tcPr>
          <w:p w:rsidR="00734627" w:rsidRDefault="00734627" w:rsidP="00BF5664">
            <w:pPr>
              <w:bidi w:val="0"/>
              <w:jc w:val="center"/>
            </w:pPr>
            <w:r>
              <w:t>Positive</w:t>
            </w:r>
          </w:p>
        </w:tc>
        <w:tc>
          <w:tcPr>
            <w:tcW w:w="3698" w:type="dxa"/>
            <w:shd w:val="clear" w:color="auto" w:fill="auto"/>
          </w:tcPr>
          <w:p w:rsidR="00734627" w:rsidRDefault="00734627" w:rsidP="00D67CAE">
            <w:pPr>
              <w:bidi w:val="0"/>
            </w:pPr>
            <w:r>
              <w:t>The address Width of wishbone interface</w:t>
            </w:r>
          </w:p>
        </w:tc>
        <w:tc>
          <w:tcPr>
            <w:tcW w:w="2063" w:type="dxa"/>
            <w:shd w:val="clear" w:color="auto" w:fill="auto"/>
          </w:tcPr>
          <w:p w:rsidR="00734627" w:rsidRPr="00AE7BFB" w:rsidRDefault="00734627" w:rsidP="00D67CAE">
            <w:pPr>
              <w:bidi w:val="0"/>
              <w:jc w:val="center"/>
            </w:pPr>
            <w:proofErr w:type="spellStart"/>
            <w:r>
              <w:t>Add_width_g</w:t>
            </w:r>
            <w:proofErr w:type="spellEnd"/>
          </w:p>
        </w:tc>
        <w:tc>
          <w:tcPr>
            <w:tcW w:w="1083" w:type="dxa"/>
          </w:tcPr>
          <w:p w:rsidR="00734627" w:rsidRPr="00AE7BFB" w:rsidRDefault="00734627" w:rsidP="00BF5664">
            <w:pPr>
              <w:bidi w:val="0"/>
              <w:jc w:val="center"/>
            </w:pPr>
            <w:r>
              <w:t>6.</w:t>
            </w:r>
          </w:p>
        </w:tc>
      </w:tr>
      <w:tr w:rsidR="00734627" w:rsidTr="00D67CAE">
        <w:trPr>
          <w:trHeight w:val="460"/>
        </w:trPr>
        <w:tc>
          <w:tcPr>
            <w:tcW w:w="1497" w:type="dxa"/>
            <w:shd w:val="clear" w:color="auto" w:fill="auto"/>
          </w:tcPr>
          <w:p w:rsidR="00734627" w:rsidRDefault="00734627" w:rsidP="00BF5664">
            <w:pPr>
              <w:bidi w:val="0"/>
              <w:jc w:val="center"/>
            </w:pPr>
            <w:r>
              <w:t>10</w:t>
            </w:r>
          </w:p>
        </w:tc>
        <w:tc>
          <w:tcPr>
            <w:tcW w:w="1280" w:type="dxa"/>
            <w:shd w:val="clear" w:color="auto" w:fill="auto"/>
          </w:tcPr>
          <w:p w:rsidR="00734627" w:rsidRDefault="00734627" w:rsidP="00BF5664">
            <w:pPr>
              <w:bidi w:val="0"/>
              <w:jc w:val="center"/>
            </w:pPr>
            <w:r>
              <w:t>Positive</w:t>
            </w:r>
          </w:p>
        </w:tc>
        <w:tc>
          <w:tcPr>
            <w:tcW w:w="3698" w:type="dxa"/>
            <w:shd w:val="clear" w:color="auto" w:fill="auto"/>
          </w:tcPr>
          <w:p w:rsidR="00734627" w:rsidRDefault="00734627" w:rsidP="00D67CAE">
            <w:pPr>
              <w:bidi w:val="0"/>
            </w:pPr>
            <w:r>
              <w:t>Number of lines in the basic RAM used in the core</w:t>
            </w:r>
          </w:p>
        </w:tc>
        <w:tc>
          <w:tcPr>
            <w:tcW w:w="2063" w:type="dxa"/>
            <w:shd w:val="clear" w:color="auto" w:fill="auto"/>
          </w:tcPr>
          <w:p w:rsidR="00734627" w:rsidRPr="00AE7BFB" w:rsidRDefault="00734627" w:rsidP="00D67CAE">
            <w:pPr>
              <w:bidi w:val="0"/>
              <w:jc w:val="center"/>
            </w:pPr>
            <w:proofErr w:type="spellStart"/>
            <w:r>
              <w:t>Signal_ram_depth_g</w:t>
            </w:r>
            <w:proofErr w:type="spellEnd"/>
          </w:p>
        </w:tc>
        <w:tc>
          <w:tcPr>
            <w:tcW w:w="1083" w:type="dxa"/>
          </w:tcPr>
          <w:p w:rsidR="00734627" w:rsidRPr="00AE7BFB" w:rsidRDefault="00734627" w:rsidP="00BF5664">
            <w:pPr>
              <w:bidi w:val="0"/>
              <w:jc w:val="center"/>
            </w:pPr>
            <w:r>
              <w:t>7.</w:t>
            </w:r>
          </w:p>
        </w:tc>
      </w:tr>
      <w:tr w:rsidR="00734627" w:rsidTr="00D67CAE">
        <w:trPr>
          <w:trHeight w:val="460"/>
        </w:trPr>
        <w:tc>
          <w:tcPr>
            <w:tcW w:w="1497" w:type="dxa"/>
            <w:shd w:val="clear" w:color="auto" w:fill="auto"/>
          </w:tcPr>
          <w:p w:rsidR="00734627" w:rsidRDefault="00734627" w:rsidP="00BF5664">
            <w:pPr>
              <w:bidi w:val="0"/>
              <w:jc w:val="center"/>
            </w:pPr>
            <w:r>
              <w:t>8</w:t>
            </w:r>
          </w:p>
        </w:tc>
        <w:tc>
          <w:tcPr>
            <w:tcW w:w="1280" w:type="dxa"/>
            <w:shd w:val="clear" w:color="auto" w:fill="auto"/>
          </w:tcPr>
          <w:p w:rsidR="00734627" w:rsidRDefault="00734627" w:rsidP="00BF5664">
            <w:pPr>
              <w:bidi w:val="0"/>
              <w:jc w:val="center"/>
            </w:pPr>
            <w:r>
              <w:t>Positive</w:t>
            </w:r>
          </w:p>
        </w:tc>
        <w:tc>
          <w:tcPr>
            <w:tcW w:w="3698" w:type="dxa"/>
            <w:shd w:val="clear" w:color="auto" w:fill="auto"/>
          </w:tcPr>
          <w:p w:rsidR="00734627" w:rsidRDefault="00734627" w:rsidP="00D67CAE">
            <w:pPr>
              <w:bidi w:val="0"/>
            </w:pPr>
            <w:r>
              <w:t>The Width of the basic 'word' of the basic RAM used in the core</w:t>
            </w:r>
          </w:p>
        </w:tc>
        <w:tc>
          <w:tcPr>
            <w:tcW w:w="2063" w:type="dxa"/>
            <w:shd w:val="clear" w:color="auto" w:fill="auto"/>
          </w:tcPr>
          <w:p w:rsidR="00734627" w:rsidRPr="00AE7BFB" w:rsidRDefault="00734627" w:rsidP="00D67CAE">
            <w:pPr>
              <w:bidi w:val="0"/>
              <w:jc w:val="center"/>
            </w:pPr>
            <w:proofErr w:type="spellStart"/>
            <w:r>
              <w:t>Signal_ram_width_g</w:t>
            </w:r>
            <w:proofErr w:type="spellEnd"/>
          </w:p>
        </w:tc>
        <w:tc>
          <w:tcPr>
            <w:tcW w:w="1083" w:type="dxa"/>
          </w:tcPr>
          <w:p w:rsidR="00734627" w:rsidRDefault="00734627" w:rsidP="00BF5664">
            <w:pPr>
              <w:bidi w:val="0"/>
              <w:jc w:val="center"/>
            </w:pPr>
            <w:r>
              <w:t>8.</w:t>
            </w:r>
          </w:p>
        </w:tc>
      </w:tr>
      <w:tr w:rsidR="007A0B6A" w:rsidTr="00D67CAE">
        <w:trPr>
          <w:trHeight w:val="460"/>
        </w:trPr>
        <w:tc>
          <w:tcPr>
            <w:tcW w:w="1497" w:type="dxa"/>
            <w:shd w:val="clear" w:color="auto" w:fill="auto"/>
          </w:tcPr>
          <w:p w:rsidR="007A0B6A" w:rsidRDefault="007A0B6A" w:rsidP="00BF5664">
            <w:pPr>
              <w:bidi w:val="0"/>
              <w:jc w:val="center"/>
            </w:pPr>
            <w:r>
              <w:t>8</w:t>
            </w:r>
          </w:p>
        </w:tc>
        <w:tc>
          <w:tcPr>
            <w:tcW w:w="1280" w:type="dxa"/>
            <w:shd w:val="clear" w:color="auto" w:fill="auto"/>
          </w:tcPr>
          <w:p w:rsidR="007A0B6A" w:rsidRDefault="007A0B6A" w:rsidP="00BF5664">
            <w:pPr>
              <w:bidi w:val="0"/>
              <w:jc w:val="center"/>
            </w:pPr>
            <w:r>
              <w:t>Positive</w:t>
            </w:r>
          </w:p>
        </w:tc>
        <w:tc>
          <w:tcPr>
            <w:tcW w:w="3698" w:type="dxa"/>
            <w:shd w:val="clear" w:color="auto" w:fill="auto"/>
          </w:tcPr>
          <w:p w:rsidR="007A0B6A" w:rsidRDefault="007A0B6A" w:rsidP="00D67CAE">
            <w:pPr>
              <w:bidi w:val="0"/>
            </w:pPr>
            <w:r w:rsidRPr="007A0B6A">
              <w:t>defines the width of the data lines of the system</w:t>
            </w:r>
          </w:p>
        </w:tc>
        <w:tc>
          <w:tcPr>
            <w:tcW w:w="2063" w:type="dxa"/>
            <w:shd w:val="clear" w:color="auto" w:fill="auto"/>
          </w:tcPr>
          <w:p w:rsidR="007A0B6A" w:rsidRDefault="007A0B6A" w:rsidP="00D67CAE">
            <w:pPr>
              <w:bidi w:val="0"/>
              <w:jc w:val="center"/>
            </w:pPr>
            <w:proofErr w:type="spellStart"/>
            <w:r w:rsidRPr="007A0B6A">
              <w:t>data_width_g</w:t>
            </w:r>
            <w:proofErr w:type="spellEnd"/>
          </w:p>
        </w:tc>
        <w:tc>
          <w:tcPr>
            <w:tcW w:w="1083" w:type="dxa"/>
          </w:tcPr>
          <w:p w:rsidR="007A0B6A" w:rsidRDefault="007A0B6A" w:rsidP="00BF5664">
            <w:pPr>
              <w:bidi w:val="0"/>
              <w:jc w:val="center"/>
            </w:pPr>
            <w:r>
              <w:t>9.</w:t>
            </w:r>
          </w:p>
        </w:tc>
      </w:tr>
      <w:tr w:rsidR="007A0B6A" w:rsidTr="007A0B6A">
        <w:trPr>
          <w:trHeight w:val="460"/>
        </w:trPr>
        <w:tc>
          <w:tcPr>
            <w:tcW w:w="1497" w:type="dxa"/>
            <w:shd w:val="clear" w:color="auto" w:fill="auto"/>
          </w:tcPr>
          <w:p w:rsidR="007A0B6A" w:rsidRPr="007A0B6A" w:rsidRDefault="007A0B6A" w:rsidP="007A0B6A">
            <w:pPr>
              <w:bidi w:val="0"/>
              <w:jc w:val="center"/>
              <w:rPr>
                <w:rFonts w:eastAsia="Times New Roman" w:cs="Calibri"/>
                <w:color w:val="000000"/>
              </w:rPr>
            </w:pPr>
            <w:r w:rsidRPr="007A0B6A">
              <w:rPr>
                <w:rFonts w:eastAsia="Times New Roman" w:cs="Calibri"/>
                <w:color w:val="000000"/>
              </w:rPr>
              <w:t>3</w:t>
            </w:r>
          </w:p>
        </w:tc>
        <w:tc>
          <w:tcPr>
            <w:tcW w:w="1280" w:type="dxa"/>
            <w:shd w:val="clear" w:color="auto" w:fill="auto"/>
          </w:tcPr>
          <w:p w:rsidR="007A0B6A" w:rsidRPr="007A0B6A" w:rsidRDefault="007A0B6A" w:rsidP="007A0B6A">
            <w:pPr>
              <w:bidi w:val="0"/>
              <w:jc w:val="center"/>
              <w:rPr>
                <w:rFonts w:ascii="Calibri" w:eastAsia="Times New Roman" w:hAnsi="Calibri" w:cs="Calibri"/>
                <w:color w:val="000000"/>
              </w:rPr>
            </w:pPr>
            <w:r>
              <w:t>Positive</w:t>
            </w:r>
          </w:p>
        </w:tc>
        <w:tc>
          <w:tcPr>
            <w:tcW w:w="3698" w:type="dxa"/>
            <w:shd w:val="clear" w:color="auto" w:fill="auto"/>
          </w:tcPr>
          <w:p w:rsidR="007A0B6A" w:rsidRPr="007A0B6A" w:rsidRDefault="007A0B6A" w:rsidP="007A0B6A">
            <w:pPr>
              <w:bidi w:val="0"/>
              <w:rPr>
                <w:rFonts w:ascii="Calibri" w:eastAsia="Times New Roman" w:hAnsi="Calibri" w:cs="Calibri"/>
                <w:color w:val="000000"/>
              </w:rPr>
            </w:pPr>
            <w:r w:rsidRPr="007A0B6A">
              <w:rPr>
                <w:rFonts w:ascii="Calibri" w:hAnsi="Calibri" w:cs="Calibri"/>
                <w:color w:val="000000"/>
              </w:rPr>
              <w:t>Address Depth</w:t>
            </w:r>
          </w:p>
        </w:tc>
        <w:tc>
          <w:tcPr>
            <w:tcW w:w="2063" w:type="dxa"/>
            <w:shd w:val="clear" w:color="auto" w:fill="auto"/>
          </w:tcPr>
          <w:p w:rsidR="007A0B6A" w:rsidRPr="007A0B6A" w:rsidRDefault="007A0B6A" w:rsidP="007A0B6A">
            <w:pPr>
              <w:bidi w:val="0"/>
              <w:jc w:val="center"/>
              <w:rPr>
                <w:rFonts w:ascii="Calibri" w:eastAsia="Times New Roman" w:hAnsi="Calibri" w:cs="Calibri"/>
                <w:color w:val="000000"/>
              </w:rPr>
            </w:pPr>
            <w:proofErr w:type="spellStart"/>
            <w:r w:rsidRPr="007A0B6A">
              <w:rPr>
                <w:rFonts w:ascii="Calibri" w:hAnsi="Calibri" w:cs="Calibri"/>
                <w:color w:val="000000"/>
              </w:rPr>
              <w:t>addr_d_g</w:t>
            </w:r>
            <w:proofErr w:type="spellEnd"/>
          </w:p>
        </w:tc>
        <w:tc>
          <w:tcPr>
            <w:tcW w:w="1083" w:type="dxa"/>
          </w:tcPr>
          <w:p w:rsidR="007A0B6A" w:rsidRDefault="007A0B6A" w:rsidP="007A0B6A">
            <w:pPr>
              <w:bidi w:val="0"/>
              <w:jc w:val="center"/>
            </w:pPr>
            <w:r>
              <w:t>10.</w:t>
            </w:r>
          </w:p>
        </w:tc>
      </w:tr>
      <w:tr w:rsidR="007A0B6A" w:rsidTr="007A0B6A">
        <w:trPr>
          <w:trHeight w:val="460"/>
        </w:trPr>
        <w:tc>
          <w:tcPr>
            <w:tcW w:w="1497" w:type="dxa"/>
            <w:shd w:val="clear" w:color="auto" w:fill="auto"/>
          </w:tcPr>
          <w:p w:rsidR="007A0B6A" w:rsidRPr="007A0B6A" w:rsidRDefault="007A0B6A" w:rsidP="007A0B6A">
            <w:pPr>
              <w:bidi w:val="0"/>
              <w:jc w:val="center"/>
              <w:rPr>
                <w:rFonts w:eastAsia="Times New Roman" w:cs="Calibri"/>
                <w:color w:val="000000"/>
              </w:rPr>
            </w:pPr>
            <w:r>
              <w:rPr>
                <w:rFonts w:eastAsia="Times New Roman" w:cs="Calibri"/>
                <w:color w:val="000000"/>
              </w:rPr>
              <w:t>1</w:t>
            </w:r>
          </w:p>
        </w:tc>
        <w:tc>
          <w:tcPr>
            <w:tcW w:w="1280" w:type="dxa"/>
            <w:shd w:val="clear" w:color="auto" w:fill="auto"/>
          </w:tcPr>
          <w:p w:rsidR="007A0B6A" w:rsidRPr="007A0B6A" w:rsidRDefault="007A0B6A" w:rsidP="007A0B6A">
            <w:pPr>
              <w:bidi w:val="0"/>
              <w:jc w:val="center"/>
              <w:rPr>
                <w:rFonts w:ascii="Calibri" w:eastAsia="Times New Roman" w:hAnsi="Calibri" w:cs="Calibri"/>
                <w:color w:val="000000"/>
              </w:rPr>
            </w:pPr>
            <w:r>
              <w:t>Positive</w:t>
            </w:r>
          </w:p>
        </w:tc>
        <w:tc>
          <w:tcPr>
            <w:tcW w:w="3698" w:type="dxa"/>
            <w:shd w:val="clear" w:color="auto" w:fill="auto"/>
          </w:tcPr>
          <w:p w:rsidR="007A0B6A" w:rsidRPr="007A0B6A" w:rsidRDefault="007A0B6A" w:rsidP="007A0B6A">
            <w:pPr>
              <w:bidi w:val="0"/>
              <w:rPr>
                <w:rFonts w:ascii="Calibri" w:eastAsia="Times New Roman" w:hAnsi="Calibri" w:cs="Calibri"/>
                <w:color w:val="000000"/>
              </w:rPr>
            </w:pPr>
            <w:r w:rsidRPr="007A0B6A">
              <w:rPr>
                <w:rFonts w:ascii="Calibri" w:hAnsi="Calibri" w:cs="Calibri"/>
                <w:color w:val="000000"/>
              </w:rPr>
              <w:t>Length Depth</w:t>
            </w:r>
          </w:p>
        </w:tc>
        <w:tc>
          <w:tcPr>
            <w:tcW w:w="2063" w:type="dxa"/>
            <w:shd w:val="clear" w:color="auto" w:fill="auto"/>
          </w:tcPr>
          <w:p w:rsidR="007A0B6A" w:rsidRPr="007A0B6A" w:rsidRDefault="007A0B6A" w:rsidP="007A0B6A">
            <w:pPr>
              <w:bidi w:val="0"/>
              <w:jc w:val="center"/>
              <w:rPr>
                <w:rFonts w:ascii="Calibri" w:eastAsia="Times New Roman" w:hAnsi="Calibri" w:cs="Calibri"/>
                <w:color w:val="000000"/>
              </w:rPr>
            </w:pPr>
            <w:proofErr w:type="spellStart"/>
            <w:r w:rsidRPr="007A0B6A">
              <w:rPr>
                <w:rFonts w:ascii="Calibri" w:hAnsi="Calibri" w:cs="Calibri"/>
                <w:color w:val="000000"/>
              </w:rPr>
              <w:t>len_d_g</w:t>
            </w:r>
            <w:proofErr w:type="spellEnd"/>
          </w:p>
        </w:tc>
        <w:tc>
          <w:tcPr>
            <w:tcW w:w="1083" w:type="dxa"/>
          </w:tcPr>
          <w:p w:rsidR="007A0B6A" w:rsidRDefault="007A0B6A" w:rsidP="007A0B6A">
            <w:pPr>
              <w:bidi w:val="0"/>
              <w:jc w:val="center"/>
            </w:pPr>
            <w:r>
              <w:t>11.</w:t>
            </w:r>
          </w:p>
        </w:tc>
      </w:tr>
      <w:tr w:rsidR="007A0B6A" w:rsidTr="007A0B6A">
        <w:trPr>
          <w:trHeight w:val="460"/>
        </w:trPr>
        <w:tc>
          <w:tcPr>
            <w:tcW w:w="1497" w:type="dxa"/>
            <w:shd w:val="clear" w:color="auto" w:fill="auto"/>
          </w:tcPr>
          <w:p w:rsidR="007A0B6A" w:rsidRPr="007A0B6A" w:rsidRDefault="007A0B6A" w:rsidP="007A0B6A">
            <w:pPr>
              <w:bidi w:val="0"/>
              <w:jc w:val="center"/>
              <w:rPr>
                <w:rFonts w:eastAsia="Times New Roman" w:cs="Calibri"/>
                <w:color w:val="000000"/>
              </w:rPr>
            </w:pPr>
            <w:r w:rsidRPr="007A0B6A">
              <w:rPr>
                <w:rFonts w:cs="Calibri"/>
                <w:color w:val="000000"/>
              </w:rPr>
              <w:t>1</w:t>
            </w:r>
          </w:p>
        </w:tc>
        <w:tc>
          <w:tcPr>
            <w:tcW w:w="1280" w:type="dxa"/>
            <w:shd w:val="clear" w:color="auto" w:fill="auto"/>
          </w:tcPr>
          <w:p w:rsidR="007A0B6A" w:rsidRPr="007A0B6A" w:rsidRDefault="007A0B6A" w:rsidP="007A0B6A">
            <w:pPr>
              <w:bidi w:val="0"/>
              <w:jc w:val="center"/>
              <w:rPr>
                <w:rFonts w:eastAsia="Times New Roman" w:cs="Calibri"/>
                <w:color w:val="000000"/>
              </w:rPr>
            </w:pPr>
            <w:r w:rsidRPr="007A0B6A">
              <w:rPr>
                <w:rFonts w:cs="Calibri"/>
                <w:color w:val="000000"/>
              </w:rPr>
              <w:t>positive</w:t>
            </w:r>
          </w:p>
        </w:tc>
        <w:tc>
          <w:tcPr>
            <w:tcW w:w="3698" w:type="dxa"/>
            <w:shd w:val="clear" w:color="auto" w:fill="auto"/>
          </w:tcPr>
          <w:p w:rsidR="007A0B6A" w:rsidRPr="007A0B6A" w:rsidRDefault="007A0B6A" w:rsidP="007A0B6A">
            <w:pPr>
              <w:bidi w:val="0"/>
              <w:rPr>
                <w:rFonts w:eastAsia="Times New Roman" w:cs="Calibri"/>
                <w:color w:val="000000"/>
              </w:rPr>
            </w:pPr>
            <w:r w:rsidRPr="007A0B6A">
              <w:rPr>
                <w:rFonts w:cs="Calibri"/>
                <w:color w:val="000000"/>
              </w:rPr>
              <w:t>Type Depth</w:t>
            </w:r>
          </w:p>
        </w:tc>
        <w:tc>
          <w:tcPr>
            <w:tcW w:w="2063" w:type="dxa"/>
            <w:shd w:val="clear" w:color="auto" w:fill="auto"/>
          </w:tcPr>
          <w:p w:rsidR="007A0B6A" w:rsidRPr="007A0B6A" w:rsidRDefault="007A0B6A" w:rsidP="007A0B6A">
            <w:pPr>
              <w:bidi w:val="0"/>
              <w:jc w:val="center"/>
              <w:rPr>
                <w:rFonts w:eastAsia="Times New Roman" w:cs="Calibri"/>
                <w:color w:val="000000"/>
              </w:rPr>
            </w:pPr>
            <w:proofErr w:type="spellStart"/>
            <w:r w:rsidRPr="007A0B6A">
              <w:rPr>
                <w:rFonts w:cs="Calibri"/>
                <w:color w:val="000000"/>
              </w:rPr>
              <w:t>type_d_g</w:t>
            </w:r>
            <w:proofErr w:type="spellEnd"/>
          </w:p>
        </w:tc>
        <w:tc>
          <w:tcPr>
            <w:tcW w:w="1083" w:type="dxa"/>
          </w:tcPr>
          <w:p w:rsidR="007A0B6A" w:rsidRDefault="007A0B6A" w:rsidP="007A0B6A">
            <w:pPr>
              <w:bidi w:val="0"/>
              <w:jc w:val="center"/>
            </w:pPr>
            <w:r>
              <w:t>12.</w:t>
            </w:r>
          </w:p>
        </w:tc>
      </w:tr>
    </w:tbl>
    <w:p w:rsidR="00176AE8" w:rsidDel="00E503C6" w:rsidRDefault="00176AE8">
      <w:pPr>
        <w:rPr>
          <w:del w:id="15" w:author="MOSHE PORIAN" w:date="2012-06-09T18:09:00Z"/>
        </w:rPr>
      </w:pPr>
    </w:p>
    <w:p w:rsidR="00176AE8" w:rsidRDefault="00176AE8"/>
    <w:p w:rsidR="005B5402" w:rsidRDefault="005B5402">
      <w:pPr>
        <w:jc w:val="center"/>
        <w:rPr>
          <w:rtl/>
        </w:rPr>
      </w:pPr>
    </w:p>
    <w:p w:rsidR="007C465D" w:rsidRDefault="007C465D">
      <w:pPr>
        <w:jc w:val="center"/>
        <w:rPr>
          <w:rtl/>
        </w:rPr>
      </w:pPr>
    </w:p>
    <w:p w:rsidR="005D5C0B" w:rsidRDefault="005D5C0B">
      <w:pPr>
        <w:jc w:val="center"/>
        <w:rPr>
          <w:rtl/>
        </w:rPr>
      </w:pPr>
    </w:p>
    <w:p w:rsidR="005D41D8" w:rsidRDefault="000129E8" w:rsidP="005D41D8">
      <w:pPr>
        <w:bidi w:val="0"/>
      </w:pPr>
      <w:r>
        <w:t xml:space="preserve">Pin table </w:t>
      </w:r>
      <w:r w:rsidR="005D41D8">
        <w:t>of core parts:</w:t>
      </w:r>
    </w:p>
    <w:tbl>
      <w:tblPr>
        <w:tblStyle w:val="a3"/>
        <w:bidiVisual/>
        <w:tblW w:w="0" w:type="auto"/>
        <w:tblLook w:val="04A0"/>
      </w:tblPr>
      <w:tblGrid>
        <w:gridCol w:w="3253"/>
        <w:gridCol w:w="2376"/>
        <w:gridCol w:w="1102"/>
        <w:gridCol w:w="1655"/>
      </w:tblGrid>
      <w:tr w:rsidR="00AE7BFB" w:rsidTr="00AE7BFB">
        <w:trPr>
          <w:trHeight w:val="209"/>
        </w:trPr>
        <w:tc>
          <w:tcPr>
            <w:tcW w:w="3253" w:type="dxa"/>
            <w:shd w:val="clear" w:color="auto" w:fill="EEECE1" w:themeFill="background2"/>
          </w:tcPr>
          <w:p w:rsidR="00AE7BFB" w:rsidRDefault="00AE7BFB" w:rsidP="00930563">
            <w:pPr>
              <w:bidi w:val="0"/>
              <w:jc w:val="center"/>
            </w:pPr>
            <w:r>
              <w:t>Description</w:t>
            </w:r>
          </w:p>
        </w:tc>
        <w:tc>
          <w:tcPr>
            <w:tcW w:w="2376" w:type="dxa"/>
            <w:shd w:val="clear" w:color="auto" w:fill="EEECE1" w:themeFill="background2"/>
          </w:tcPr>
          <w:p w:rsidR="00AE7BFB" w:rsidRDefault="00AE7BFB" w:rsidP="00930563">
            <w:pPr>
              <w:bidi w:val="0"/>
              <w:jc w:val="center"/>
            </w:pPr>
            <w:r>
              <w:t>Width</w:t>
            </w:r>
          </w:p>
        </w:tc>
        <w:tc>
          <w:tcPr>
            <w:tcW w:w="1102" w:type="dxa"/>
            <w:shd w:val="clear" w:color="auto" w:fill="EEECE1" w:themeFill="background2"/>
          </w:tcPr>
          <w:p w:rsidR="00AE7BFB" w:rsidRDefault="00AE7BFB" w:rsidP="00930563">
            <w:pPr>
              <w:bidi w:val="0"/>
              <w:jc w:val="center"/>
            </w:pPr>
            <w:r>
              <w:t>Direction</w:t>
            </w:r>
          </w:p>
        </w:tc>
        <w:tc>
          <w:tcPr>
            <w:tcW w:w="1655" w:type="dxa"/>
            <w:shd w:val="clear" w:color="auto" w:fill="EEECE1" w:themeFill="background2"/>
          </w:tcPr>
          <w:p w:rsidR="00AE7BFB" w:rsidRDefault="00AE7BFB" w:rsidP="00A92A80">
            <w:pPr>
              <w:bidi w:val="0"/>
              <w:jc w:val="center"/>
              <w:rPr>
                <w:rtl/>
              </w:rPr>
            </w:pPr>
            <w:r>
              <w:t>Pin Name</w:t>
            </w:r>
          </w:p>
        </w:tc>
      </w:tr>
      <w:tr w:rsidR="00AE7BFB" w:rsidTr="00AE7BFB">
        <w:trPr>
          <w:trHeight w:val="454"/>
        </w:trPr>
        <w:tc>
          <w:tcPr>
            <w:tcW w:w="3253" w:type="dxa"/>
            <w:shd w:val="clear" w:color="auto" w:fill="auto"/>
          </w:tcPr>
          <w:p w:rsidR="00AE7BFB" w:rsidRDefault="00AE7BFB" w:rsidP="008F3E23">
            <w:pPr>
              <w:jc w:val="right"/>
            </w:pPr>
            <w:r>
              <w:t>Clock</w:t>
            </w:r>
          </w:p>
        </w:tc>
        <w:tc>
          <w:tcPr>
            <w:tcW w:w="2376" w:type="dxa"/>
            <w:shd w:val="clear" w:color="auto" w:fill="auto"/>
          </w:tcPr>
          <w:p w:rsidR="00AE7BFB" w:rsidRDefault="00AE7BFB" w:rsidP="00917A10">
            <w:pPr>
              <w:jc w:val="center"/>
            </w:pPr>
            <w:r>
              <w:t>1</w:t>
            </w:r>
          </w:p>
        </w:tc>
        <w:tc>
          <w:tcPr>
            <w:tcW w:w="1102" w:type="dxa"/>
            <w:shd w:val="clear" w:color="auto" w:fill="auto"/>
          </w:tcPr>
          <w:p w:rsidR="00AE7BFB" w:rsidRDefault="00AE7BFB" w:rsidP="00917A10">
            <w:pPr>
              <w:jc w:val="center"/>
            </w:pPr>
            <w:r>
              <w:t>In</w:t>
            </w:r>
          </w:p>
        </w:tc>
        <w:tc>
          <w:tcPr>
            <w:tcW w:w="1655" w:type="dxa"/>
            <w:shd w:val="clear" w:color="auto" w:fill="auto"/>
          </w:tcPr>
          <w:p w:rsidR="00AE7BFB" w:rsidRDefault="00AE7BFB" w:rsidP="00917A10">
            <w:pPr>
              <w:jc w:val="center"/>
            </w:pPr>
            <w:proofErr w:type="spellStart"/>
            <w:r>
              <w:t>Clk</w:t>
            </w:r>
            <w:proofErr w:type="spellEnd"/>
          </w:p>
        </w:tc>
      </w:tr>
      <w:tr w:rsidR="00AE7BFB" w:rsidTr="00AE7BFB">
        <w:trPr>
          <w:trHeight w:val="454"/>
        </w:trPr>
        <w:tc>
          <w:tcPr>
            <w:tcW w:w="3253" w:type="dxa"/>
            <w:shd w:val="clear" w:color="auto" w:fill="auto"/>
          </w:tcPr>
          <w:p w:rsidR="00AE7BFB" w:rsidRDefault="00AE7BFB" w:rsidP="008F3E23">
            <w:pPr>
              <w:jc w:val="right"/>
            </w:pPr>
            <w:r>
              <w:t>Synchronous reset signal</w:t>
            </w:r>
          </w:p>
        </w:tc>
        <w:tc>
          <w:tcPr>
            <w:tcW w:w="2376" w:type="dxa"/>
            <w:shd w:val="clear" w:color="auto" w:fill="auto"/>
          </w:tcPr>
          <w:p w:rsidR="00AE7BFB" w:rsidRDefault="00AE7BFB" w:rsidP="00917A10">
            <w:pPr>
              <w:jc w:val="center"/>
            </w:pPr>
            <w:r>
              <w:t>1</w:t>
            </w:r>
          </w:p>
        </w:tc>
        <w:tc>
          <w:tcPr>
            <w:tcW w:w="1102" w:type="dxa"/>
            <w:shd w:val="clear" w:color="auto" w:fill="auto"/>
          </w:tcPr>
          <w:p w:rsidR="00AE7BFB" w:rsidRDefault="00AE7BFB" w:rsidP="00917A10">
            <w:pPr>
              <w:jc w:val="center"/>
            </w:pPr>
            <w:r>
              <w:t>In</w:t>
            </w:r>
          </w:p>
        </w:tc>
        <w:tc>
          <w:tcPr>
            <w:tcW w:w="1655" w:type="dxa"/>
            <w:shd w:val="clear" w:color="auto" w:fill="auto"/>
          </w:tcPr>
          <w:p w:rsidR="00AE7BFB" w:rsidRDefault="00AE7BFB" w:rsidP="00917A10">
            <w:pPr>
              <w:jc w:val="center"/>
            </w:pPr>
            <w:r>
              <w:t>Reset</w:t>
            </w:r>
          </w:p>
        </w:tc>
      </w:tr>
      <w:tr w:rsidR="00AE7BFB" w:rsidTr="00AE7BFB">
        <w:trPr>
          <w:trHeight w:val="454"/>
        </w:trPr>
        <w:tc>
          <w:tcPr>
            <w:tcW w:w="3253" w:type="dxa"/>
            <w:shd w:val="clear" w:color="auto" w:fill="auto"/>
          </w:tcPr>
          <w:p w:rsidR="00AE7BFB" w:rsidRDefault="00AE7BFB" w:rsidP="008F3E23">
            <w:pPr>
              <w:jc w:val="right"/>
            </w:pPr>
            <w:r>
              <w:t>Signal used for capturing data</w:t>
            </w:r>
          </w:p>
        </w:tc>
        <w:tc>
          <w:tcPr>
            <w:tcW w:w="2376" w:type="dxa"/>
            <w:shd w:val="clear" w:color="auto" w:fill="auto"/>
          </w:tcPr>
          <w:p w:rsidR="00AE7BFB" w:rsidRDefault="00AE7BFB" w:rsidP="00917A10">
            <w:pPr>
              <w:jc w:val="center"/>
            </w:pPr>
            <w:r>
              <w:t>1</w:t>
            </w:r>
          </w:p>
        </w:tc>
        <w:tc>
          <w:tcPr>
            <w:tcW w:w="1102" w:type="dxa"/>
            <w:shd w:val="clear" w:color="auto" w:fill="auto"/>
          </w:tcPr>
          <w:p w:rsidR="00AE7BFB" w:rsidRDefault="00AE7BFB" w:rsidP="00917A10">
            <w:pPr>
              <w:jc w:val="center"/>
            </w:pPr>
            <w:r>
              <w:t>In</w:t>
            </w:r>
          </w:p>
        </w:tc>
        <w:tc>
          <w:tcPr>
            <w:tcW w:w="1655" w:type="dxa"/>
            <w:shd w:val="clear" w:color="auto" w:fill="auto"/>
          </w:tcPr>
          <w:p w:rsidR="00AE7BFB" w:rsidRPr="00AE7BFB" w:rsidRDefault="00AE7BFB" w:rsidP="00917A10">
            <w:pPr>
              <w:jc w:val="center"/>
            </w:pPr>
            <w:r w:rsidRPr="00AE7BFB">
              <w:t>trigger</w:t>
            </w:r>
          </w:p>
        </w:tc>
      </w:tr>
      <w:tr w:rsidR="00AE7BFB" w:rsidTr="00AE7BFB">
        <w:trPr>
          <w:trHeight w:val="454"/>
        </w:trPr>
        <w:tc>
          <w:tcPr>
            <w:tcW w:w="3253" w:type="dxa"/>
            <w:shd w:val="clear" w:color="auto" w:fill="auto"/>
          </w:tcPr>
          <w:p w:rsidR="00AE7BFB" w:rsidRDefault="00AE7BFB" w:rsidP="008F3E23">
            <w:pPr>
              <w:jc w:val="right"/>
              <w:rPr>
                <w:rtl/>
              </w:rPr>
            </w:pPr>
            <w:r>
              <w:t>The input signals which will be recorded</w:t>
            </w:r>
          </w:p>
        </w:tc>
        <w:tc>
          <w:tcPr>
            <w:tcW w:w="2376" w:type="dxa"/>
            <w:shd w:val="clear" w:color="auto" w:fill="auto"/>
          </w:tcPr>
          <w:p w:rsidR="00AE7BFB" w:rsidRDefault="00AE7BFB" w:rsidP="00917A10">
            <w:pPr>
              <w:jc w:val="center"/>
            </w:pPr>
            <w:proofErr w:type="spellStart"/>
            <w:r>
              <w:t>Num_of_signals_g</w:t>
            </w:r>
            <w:proofErr w:type="spellEnd"/>
          </w:p>
        </w:tc>
        <w:tc>
          <w:tcPr>
            <w:tcW w:w="1102" w:type="dxa"/>
            <w:shd w:val="clear" w:color="auto" w:fill="auto"/>
          </w:tcPr>
          <w:p w:rsidR="00AE7BFB" w:rsidRDefault="00AE7BFB" w:rsidP="00917A10">
            <w:pPr>
              <w:jc w:val="center"/>
            </w:pPr>
            <w:r>
              <w:t>in</w:t>
            </w:r>
          </w:p>
        </w:tc>
        <w:tc>
          <w:tcPr>
            <w:tcW w:w="1655" w:type="dxa"/>
            <w:shd w:val="clear" w:color="auto" w:fill="auto"/>
          </w:tcPr>
          <w:p w:rsidR="00AE7BFB" w:rsidRPr="00AE7BFB" w:rsidRDefault="00AE7BFB" w:rsidP="00917A10">
            <w:pPr>
              <w:jc w:val="center"/>
            </w:pPr>
            <w:proofErr w:type="spellStart"/>
            <w:r w:rsidRPr="00AE7BFB">
              <w:t>input_data</w:t>
            </w:r>
            <w:proofErr w:type="spellEnd"/>
          </w:p>
        </w:tc>
      </w:tr>
      <w:tr w:rsidR="00514D0F" w:rsidTr="00AE7BFB">
        <w:trPr>
          <w:trHeight w:val="454"/>
        </w:trPr>
        <w:tc>
          <w:tcPr>
            <w:tcW w:w="3253" w:type="dxa"/>
            <w:shd w:val="clear" w:color="auto" w:fill="auto"/>
          </w:tcPr>
          <w:p w:rsidR="00514D0F" w:rsidRDefault="00514D0F" w:rsidP="008F3E23">
            <w:pPr>
              <w:jc w:val="right"/>
            </w:pPr>
            <w:r>
              <w:t>Set the Register's configuration according user's choice</w:t>
            </w:r>
          </w:p>
        </w:tc>
        <w:tc>
          <w:tcPr>
            <w:tcW w:w="2376" w:type="dxa"/>
            <w:shd w:val="clear" w:color="auto" w:fill="auto"/>
          </w:tcPr>
          <w:p w:rsidR="00514D0F" w:rsidRDefault="00514D0F" w:rsidP="00917A10">
            <w:pPr>
              <w:jc w:val="center"/>
            </w:pPr>
            <w:r>
              <w:t>32</w:t>
            </w:r>
          </w:p>
        </w:tc>
        <w:tc>
          <w:tcPr>
            <w:tcW w:w="1102" w:type="dxa"/>
            <w:shd w:val="clear" w:color="auto" w:fill="auto"/>
          </w:tcPr>
          <w:p w:rsidR="00514D0F" w:rsidRDefault="00514D0F" w:rsidP="00917A10">
            <w:pPr>
              <w:jc w:val="center"/>
            </w:pPr>
            <w:r>
              <w:t>in</w:t>
            </w:r>
          </w:p>
        </w:tc>
        <w:tc>
          <w:tcPr>
            <w:tcW w:w="1655" w:type="dxa"/>
            <w:shd w:val="clear" w:color="auto" w:fill="auto"/>
          </w:tcPr>
          <w:p w:rsidR="00514D0F" w:rsidRPr="00AE7BFB" w:rsidRDefault="00514D0F" w:rsidP="00917A10">
            <w:pPr>
              <w:jc w:val="center"/>
            </w:pPr>
            <w:r>
              <w:t>Trigger configuration</w:t>
            </w:r>
          </w:p>
        </w:tc>
      </w:tr>
      <w:tr w:rsidR="00AE7BFB" w:rsidTr="00AE7BFB">
        <w:trPr>
          <w:trHeight w:val="454"/>
        </w:trPr>
        <w:tc>
          <w:tcPr>
            <w:tcW w:w="3253" w:type="dxa"/>
            <w:shd w:val="clear" w:color="auto" w:fill="auto"/>
          </w:tcPr>
          <w:p w:rsidR="00AE7BFB" w:rsidRDefault="00AE7BFB" w:rsidP="008F3E23">
            <w:pPr>
              <w:jc w:val="right"/>
            </w:pPr>
          </w:p>
        </w:tc>
        <w:tc>
          <w:tcPr>
            <w:tcW w:w="2376" w:type="dxa"/>
            <w:shd w:val="clear" w:color="auto" w:fill="auto"/>
          </w:tcPr>
          <w:p w:rsidR="00AE7BFB" w:rsidRDefault="00AE7BFB" w:rsidP="00917A10">
            <w:pPr>
              <w:jc w:val="center"/>
            </w:pPr>
          </w:p>
        </w:tc>
        <w:tc>
          <w:tcPr>
            <w:tcW w:w="1102" w:type="dxa"/>
            <w:shd w:val="clear" w:color="auto" w:fill="auto"/>
          </w:tcPr>
          <w:p w:rsidR="00AE7BFB" w:rsidRDefault="00AE7BFB" w:rsidP="00917A10">
            <w:pPr>
              <w:jc w:val="center"/>
            </w:pPr>
          </w:p>
        </w:tc>
        <w:tc>
          <w:tcPr>
            <w:tcW w:w="1655" w:type="dxa"/>
            <w:shd w:val="clear" w:color="auto" w:fill="auto"/>
          </w:tcPr>
          <w:p w:rsidR="00AE7BFB" w:rsidRPr="00AE7BFB" w:rsidRDefault="00AE7BFB" w:rsidP="00917A10">
            <w:pPr>
              <w:jc w:val="center"/>
            </w:pPr>
            <w:r w:rsidRPr="00AE7BFB">
              <w:t>WBS</w:t>
            </w:r>
          </w:p>
        </w:tc>
      </w:tr>
      <w:tr w:rsidR="00AE7BFB" w:rsidTr="00AE7BFB">
        <w:trPr>
          <w:trHeight w:val="454"/>
        </w:trPr>
        <w:tc>
          <w:tcPr>
            <w:tcW w:w="3253" w:type="dxa"/>
            <w:shd w:val="clear" w:color="auto" w:fill="auto"/>
          </w:tcPr>
          <w:p w:rsidR="00AE7BFB" w:rsidRDefault="00AE7BFB" w:rsidP="008F3E23">
            <w:pPr>
              <w:jc w:val="right"/>
            </w:pPr>
          </w:p>
        </w:tc>
        <w:tc>
          <w:tcPr>
            <w:tcW w:w="2376" w:type="dxa"/>
            <w:shd w:val="clear" w:color="auto" w:fill="auto"/>
          </w:tcPr>
          <w:p w:rsidR="00AE7BFB" w:rsidRDefault="00AE7BFB" w:rsidP="00917A10">
            <w:pPr>
              <w:jc w:val="center"/>
            </w:pPr>
          </w:p>
        </w:tc>
        <w:tc>
          <w:tcPr>
            <w:tcW w:w="1102" w:type="dxa"/>
            <w:shd w:val="clear" w:color="auto" w:fill="auto"/>
          </w:tcPr>
          <w:p w:rsidR="00AE7BFB" w:rsidRDefault="00AE7BFB" w:rsidP="00917A10">
            <w:pPr>
              <w:jc w:val="center"/>
            </w:pPr>
          </w:p>
        </w:tc>
        <w:tc>
          <w:tcPr>
            <w:tcW w:w="1655" w:type="dxa"/>
            <w:shd w:val="clear" w:color="auto" w:fill="auto"/>
          </w:tcPr>
          <w:p w:rsidR="00AE7BFB" w:rsidRPr="00AE7BFB" w:rsidRDefault="00AE7BFB" w:rsidP="00917A10">
            <w:pPr>
              <w:jc w:val="center"/>
            </w:pPr>
            <w:r w:rsidRPr="00AE7BFB">
              <w:t>WBM</w:t>
            </w:r>
          </w:p>
        </w:tc>
      </w:tr>
    </w:tbl>
    <w:p w:rsidR="008941E7" w:rsidRDefault="008941E7" w:rsidP="005D41D8">
      <w:pPr>
        <w:rPr>
          <w:rtl/>
        </w:rPr>
      </w:pPr>
    </w:p>
    <w:p w:rsidR="00F8424F" w:rsidRDefault="00F8424F" w:rsidP="005D41D8">
      <w:pPr>
        <w:rPr>
          <w:rtl/>
        </w:rPr>
      </w:pPr>
    </w:p>
    <w:p w:rsidR="005D41D8" w:rsidRDefault="005D41D8" w:rsidP="00E35001">
      <w:pPr>
        <w:jc w:val="right"/>
      </w:pPr>
      <w:r>
        <w:t>Write controller:</w:t>
      </w:r>
    </w:p>
    <w:p w:rsidR="00AE7BFB" w:rsidRDefault="00AE7BFB" w:rsidP="00917A10">
      <w:pPr>
        <w:bidi w:val="0"/>
      </w:pPr>
      <w:r>
        <w:t xml:space="preserve">Get the </w:t>
      </w:r>
      <w:r w:rsidR="00917A10">
        <w:t xml:space="preserve">recording </w:t>
      </w:r>
      <w:r>
        <w:t>configuration</w:t>
      </w:r>
      <w:r w:rsidR="00917A10">
        <w:t xml:space="preserve"> from the </w:t>
      </w:r>
      <w:proofErr w:type="spellStart"/>
      <w:proofErr w:type="gramStart"/>
      <w:r w:rsidR="00917A10">
        <w:t>Gui</w:t>
      </w:r>
      <w:proofErr w:type="spellEnd"/>
      <w:proofErr w:type="gramEnd"/>
      <w:r w:rsidR="00917A10">
        <w:t>, and record the data according it.</w:t>
      </w:r>
      <w:r>
        <w:t xml:space="preserve"> </w:t>
      </w:r>
    </w:p>
    <w:tbl>
      <w:tblPr>
        <w:tblStyle w:val="a3"/>
        <w:bidiVisual/>
        <w:tblW w:w="0" w:type="auto"/>
        <w:tblInd w:w="-233" w:type="dxa"/>
        <w:tblLook w:val="04A0"/>
      </w:tblPr>
      <w:tblGrid>
        <w:gridCol w:w="3373"/>
        <w:gridCol w:w="2046"/>
        <w:gridCol w:w="1037"/>
        <w:gridCol w:w="2299"/>
      </w:tblGrid>
      <w:tr w:rsidR="00917A10" w:rsidTr="0035669F">
        <w:trPr>
          <w:trHeight w:val="209"/>
        </w:trPr>
        <w:tc>
          <w:tcPr>
            <w:tcW w:w="3373" w:type="dxa"/>
            <w:shd w:val="clear" w:color="auto" w:fill="EEECE1" w:themeFill="background2"/>
          </w:tcPr>
          <w:p w:rsidR="00917A10" w:rsidRDefault="00917A10" w:rsidP="00475FBC">
            <w:pPr>
              <w:bidi w:val="0"/>
              <w:jc w:val="center"/>
            </w:pPr>
            <w:r>
              <w:t>Description</w:t>
            </w:r>
          </w:p>
        </w:tc>
        <w:tc>
          <w:tcPr>
            <w:tcW w:w="2046" w:type="dxa"/>
            <w:shd w:val="clear" w:color="auto" w:fill="EEECE1" w:themeFill="background2"/>
          </w:tcPr>
          <w:p w:rsidR="00917A10" w:rsidRDefault="00917A10" w:rsidP="00475FBC">
            <w:pPr>
              <w:bidi w:val="0"/>
              <w:jc w:val="center"/>
            </w:pPr>
            <w:r>
              <w:t>Width</w:t>
            </w:r>
          </w:p>
        </w:tc>
        <w:tc>
          <w:tcPr>
            <w:tcW w:w="1037" w:type="dxa"/>
            <w:shd w:val="clear" w:color="auto" w:fill="EEECE1" w:themeFill="background2"/>
          </w:tcPr>
          <w:p w:rsidR="00917A10" w:rsidRDefault="00917A10" w:rsidP="00475FBC">
            <w:pPr>
              <w:bidi w:val="0"/>
              <w:jc w:val="center"/>
            </w:pPr>
            <w:r>
              <w:t>Direction</w:t>
            </w:r>
          </w:p>
        </w:tc>
        <w:tc>
          <w:tcPr>
            <w:tcW w:w="2299" w:type="dxa"/>
            <w:shd w:val="clear" w:color="auto" w:fill="EEECE1" w:themeFill="background2"/>
          </w:tcPr>
          <w:p w:rsidR="00917A10" w:rsidRDefault="00917A10" w:rsidP="00475FBC">
            <w:pPr>
              <w:bidi w:val="0"/>
              <w:jc w:val="center"/>
              <w:rPr>
                <w:rtl/>
              </w:rPr>
            </w:pPr>
            <w:r>
              <w:t>Pin Name</w:t>
            </w:r>
          </w:p>
        </w:tc>
      </w:tr>
      <w:tr w:rsidR="00917A10" w:rsidTr="0035669F">
        <w:trPr>
          <w:trHeight w:val="454"/>
        </w:trPr>
        <w:tc>
          <w:tcPr>
            <w:tcW w:w="3373" w:type="dxa"/>
            <w:shd w:val="clear" w:color="auto" w:fill="auto"/>
          </w:tcPr>
          <w:p w:rsidR="00917A10" w:rsidRDefault="00917A10" w:rsidP="008F3E23">
            <w:pPr>
              <w:jc w:val="right"/>
            </w:pPr>
            <w:r>
              <w:t>Clock</w:t>
            </w:r>
          </w:p>
        </w:tc>
        <w:tc>
          <w:tcPr>
            <w:tcW w:w="2046" w:type="dxa"/>
            <w:shd w:val="clear" w:color="auto" w:fill="auto"/>
          </w:tcPr>
          <w:p w:rsidR="00917A10" w:rsidRDefault="00917A10" w:rsidP="00917A10">
            <w:pPr>
              <w:jc w:val="center"/>
            </w:pPr>
            <w:r>
              <w:t>1</w:t>
            </w:r>
          </w:p>
        </w:tc>
        <w:tc>
          <w:tcPr>
            <w:tcW w:w="1037" w:type="dxa"/>
            <w:shd w:val="clear" w:color="auto" w:fill="auto"/>
          </w:tcPr>
          <w:p w:rsidR="00917A10" w:rsidRDefault="00917A10" w:rsidP="00917A10">
            <w:pPr>
              <w:jc w:val="center"/>
            </w:pPr>
            <w:r>
              <w:t>In</w:t>
            </w:r>
          </w:p>
        </w:tc>
        <w:tc>
          <w:tcPr>
            <w:tcW w:w="2299" w:type="dxa"/>
            <w:shd w:val="clear" w:color="auto" w:fill="auto"/>
          </w:tcPr>
          <w:p w:rsidR="00917A10" w:rsidRDefault="00917A10" w:rsidP="00917A10">
            <w:pPr>
              <w:jc w:val="center"/>
            </w:pPr>
            <w:proofErr w:type="spellStart"/>
            <w:r>
              <w:t>Clk</w:t>
            </w:r>
            <w:proofErr w:type="spellEnd"/>
          </w:p>
        </w:tc>
      </w:tr>
      <w:tr w:rsidR="00917A10" w:rsidTr="0035669F">
        <w:trPr>
          <w:trHeight w:val="454"/>
        </w:trPr>
        <w:tc>
          <w:tcPr>
            <w:tcW w:w="3373" w:type="dxa"/>
            <w:shd w:val="clear" w:color="auto" w:fill="auto"/>
          </w:tcPr>
          <w:p w:rsidR="00917A10" w:rsidRDefault="00917A10" w:rsidP="008F3E23">
            <w:pPr>
              <w:jc w:val="right"/>
            </w:pPr>
            <w:r>
              <w:t>Synchronous reset signal</w:t>
            </w:r>
          </w:p>
        </w:tc>
        <w:tc>
          <w:tcPr>
            <w:tcW w:w="2046" w:type="dxa"/>
            <w:shd w:val="clear" w:color="auto" w:fill="auto"/>
          </w:tcPr>
          <w:p w:rsidR="00917A10" w:rsidRDefault="00917A10" w:rsidP="00917A10">
            <w:pPr>
              <w:jc w:val="center"/>
            </w:pPr>
            <w:r>
              <w:t>1</w:t>
            </w:r>
          </w:p>
        </w:tc>
        <w:tc>
          <w:tcPr>
            <w:tcW w:w="1037" w:type="dxa"/>
            <w:shd w:val="clear" w:color="auto" w:fill="auto"/>
          </w:tcPr>
          <w:p w:rsidR="00917A10" w:rsidRDefault="00917A10" w:rsidP="00917A10">
            <w:pPr>
              <w:jc w:val="center"/>
            </w:pPr>
            <w:r>
              <w:t>In</w:t>
            </w:r>
          </w:p>
        </w:tc>
        <w:tc>
          <w:tcPr>
            <w:tcW w:w="2299" w:type="dxa"/>
            <w:shd w:val="clear" w:color="auto" w:fill="auto"/>
          </w:tcPr>
          <w:p w:rsidR="00917A10" w:rsidRDefault="00917A10" w:rsidP="00917A10">
            <w:pPr>
              <w:jc w:val="center"/>
            </w:pPr>
            <w:r>
              <w:t>Reset</w:t>
            </w:r>
          </w:p>
        </w:tc>
      </w:tr>
      <w:tr w:rsidR="00917A10" w:rsidTr="0035669F">
        <w:trPr>
          <w:trHeight w:val="454"/>
        </w:trPr>
        <w:tc>
          <w:tcPr>
            <w:tcW w:w="3373" w:type="dxa"/>
            <w:shd w:val="clear" w:color="auto" w:fill="auto"/>
          </w:tcPr>
          <w:p w:rsidR="00917A10" w:rsidRDefault="00917A10" w:rsidP="008F3E23">
            <w:pPr>
              <w:jc w:val="right"/>
            </w:pPr>
            <w:r>
              <w:t>Identify the trigger type in order to find it in the incoming  signal</w:t>
            </w:r>
          </w:p>
        </w:tc>
        <w:tc>
          <w:tcPr>
            <w:tcW w:w="2046" w:type="dxa"/>
            <w:shd w:val="clear" w:color="auto" w:fill="auto"/>
          </w:tcPr>
          <w:p w:rsidR="00917A10" w:rsidRDefault="005E7B69" w:rsidP="00917A10">
            <w:pPr>
              <w:jc w:val="center"/>
              <w:rPr>
                <w:rtl/>
              </w:rPr>
            </w:pPr>
            <w:r>
              <w:rPr>
                <w:rFonts w:hint="cs"/>
                <w:rtl/>
              </w:rPr>
              <w:t>5</w:t>
            </w:r>
          </w:p>
        </w:tc>
        <w:tc>
          <w:tcPr>
            <w:tcW w:w="1037" w:type="dxa"/>
            <w:shd w:val="clear" w:color="auto" w:fill="auto"/>
          </w:tcPr>
          <w:p w:rsidR="00917A10" w:rsidRDefault="00917A10" w:rsidP="00917A10">
            <w:pPr>
              <w:jc w:val="center"/>
            </w:pPr>
            <w:r>
              <w:t>In</w:t>
            </w:r>
          </w:p>
        </w:tc>
        <w:tc>
          <w:tcPr>
            <w:tcW w:w="2299" w:type="dxa"/>
            <w:shd w:val="clear" w:color="auto" w:fill="auto"/>
          </w:tcPr>
          <w:p w:rsidR="00917A10" w:rsidRPr="00917A10" w:rsidRDefault="00917A10" w:rsidP="00917A10">
            <w:pPr>
              <w:jc w:val="center"/>
              <w:rPr>
                <w:rtl/>
              </w:rPr>
            </w:pPr>
            <w:proofErr w:type="spellStart"/>
            <w:r>
              <w:t>Trigger_type</w:t>
            </w:r>
            <w:proofErr w:type="spellEnd"/>
          </w:p>
        </w:tc>
      </w:tr>
      <w:tr w:rsidR="00917A10" w:rsidTr="0035669F">
        <w:trPr>
          <w:trHeight w:val="454"/>
        </w:trPr>
        <w:tc>
          <w:tcPr>
            <w:tcW w:w="3373" w:type="dxa"/>
            <w:shd w:val="clear" w:color="auto" w:fill="auto"/>
          </w:tcPr>
          <w:p w:rsidR="00917A10" w:rsidRDefault="005E7B69" w:rsidP="008F3E23">
            <w:pPr>
              <w:bidi w:val="0"/>
            </w:pPr>
            <w:r>
              <w:t>The percent from the recorded data that will appear before the trigger</w:t>
            </w:r>
          </w:p>
        </w:tc>
        <w:tc>
          <w:tcPr>
            <w:tcW w:w="2046" w:type="dxa"/>
            <w:shd w:val="clear" w:color="auto" w:fill="auto"/>
          </w:tcPr>
          <w:p w:rsidR="00917A10" w:rsidRDefault="005E7B69" w:rsidP="00917A10">
            <w:pPr>
              <w:jc w:val="center"/>
            </w:pPr>
            <w:r>
              <w:t>7</w:t>
            </w:r>
          </w:p>
        </w:tc>
        <w:tc>
          <w:tcPr>
            <w:tcW w:w="1037" w:type="dxa"/>
            <w:shd w:val="clear" w:color="auto" w:fill="auto"/>
          </w:tcPr>
          <w:p w:rsidR="00917A10" w:rsidRDefault="00917A10" w:rsidP="00917A10">
            <w:pPr>
              <w:jc w:val="center"/>
              <w:rPr>
                <w:rtl/>
              </w:rPr>
            </w:pPr>
            <w:r>
              <w:t>in</w:t>
            </w:r>
          </w:p>
        </w:tc>
        <w:tc>
          <w:tcPr>
            <w:tcW w:w="2299" w:type="dxa"/>
            <w:shd w:val="clear" w:color="auto" w:fill="auto"/>
          </w:tcPr>
          <w:p w:rsidR="00917A10" w:rsidRPr="00AE7BFB" w:rsidRDefault="00917A10" w:rsidP="00917A10">
            <w:pPr>
              <w:bidi w:val="0"/>
              <w:jc w:val="center"/>
            </w:pPr>
            <w:proofErr w:type="spellStart"/>
            <w:r>
              <w:t>Trigger_position</w:t>
            </w:r>
            <w:proofErr w:type="spellEnd"/>
          </w:p>
        </w:tc>
      </w:tr>
      <w:tr w:rsidR="00917A10" w:rsidTr="0035669F">
        <w:trPr>
          <w:trHeight w:val="454"/>
        </w:trPr>
        <w:tc>
          <w:tcPr>
            <w:tcW w:w="3373" w:type="dxa"/>
            <w:shd w:val="clear" w:color="auto" w:fill="auto"/>
          </w:tcPr>
          <w:p w:rsidR="00CC12BB" w:rsidRDefault="00CC12BB" w:rsidP="008F3E23">
            <w:pPr>
              <w:bidi w:val="0"/>
            </w:pPr>
            <w:r>
              <w:t xml:space="preserve">0-system off, we don't search for trigger rise </w:t>
            </w:r>
          </w:p>
          <w:p w:rsidR="00917A10" w:rsidRDefault="00CC12BB" w:rsidP="008F3E23">
            <w:pPr>
              <w:bidi w:val="0"/>
              <w:rPr>
                <w:rtl/>
              </w:rPr>
            </w:pPr>
            <w:r>
              <w:t>1- system</w:t>
            </w:r>
            <w:r w:rsidR="008F3E23">
              <w:t xml:space="preserve"> on, start search for trigger </w:t>
            </w:r>
            <w:r>
              <w:t xml:space="preserve">rise </w:t>
            </w:r>
          </w:p>
        </w:tc>
        <w:tc>
          <w:tcPr>
            <w:tcW w:w="2046" w:type="dxa"/>
            <w:shd w:val="clear" w:color="auto" w:fill="auto"/>
          </w:tcPr>
          <w:p w:rsidR="00917A10" w:rsidRDefault="00CC12BB" w:rsidP="00917A10">
            <w:pPr>
              <w:jc w:val="center"/>
            </w:pPr>
            <w:r>
              <w:rPr>
                <w:rFonts w:hint="cs"/>
                <w:rtl/>
              </w:rPr>
              <w:t>1</w:t>
            </w:r>
          </w:p>
        </w:tc>
        <w:tc>
          <w:tcPr>
            <w:tcW w:w="1037" w:type="dxa"/>
            <w:shd w:val="clear" w:color="auto" w:fill="auto"/>
          </w:tcPr>
          <w:p w:rsidR="00917A10" w:rsidRDefault="00CC12BB" w:rsidP="008F3E23">
            <w:pPr>
              <w:bidi w:val="0"/>
              <w:jc w:val="center"/>
            </w:pPr>
            <w:r>
              <w:t>In</w:t>
            </w:r>
          </w:p>
        </w:tc>
        <w:tc>
          <w:tcPr>
            <w:tcW w:w="2299" w:type="dxa"/>
            <w:shd w:val="clear" w:color="auto" w:fill="auto"/>
          </w:tcPr>
          <w:p w:rsidR="00917A10" w:rsidRPr="00AE7BFB" w:rsidRDefault="00500BF1" w:rsidP="00917A10">
            <w:pPr>
              <w:jc w:val="center"/>
            </w:pPr>
            <w:r>
              <w:t>Enable</w:t>
            </w:r>
          </w:p>
        </w:tc>
      </w:tr>
      <w:tr w:rsidR="00292646" w:rsidTr="0035669F">
        <w:trPr>
          <w:trHeight w:val="454"/>
        </w:trPr>
        <w:tc>
          <w:tcPr>
            <w:tcW w:w="3373" w:type="dxa"/>
            <w:shd w:val="clear" w:color="auto" w:fill="auto"/>
          </w:tcPr>
          <w:p w:rsidR="00292646" w:rsidRDefault="00292646" w:rsidP="000D3489">
            <w:pPr>
              <w:bidi w:val="0"/>
            </w:pPr>
            <w:r>
              <w:t xml:space="preserve">Get the data from the GUI </w:t>
            </w:r>
            <w:r w:rsidRPr="007E5538">
              <w:rPr>
                <w:rFonts w:cs="Arial"/>
                <w:color w:val="000000"/>
                <w:shd w:val="clear" w:color="auto" w:fill="FFFFFF"/>
              </w:rPr>
              <w:t>through</w:t>
            </w:r>
            <w:r>
              <w:t xml:space="preserve"> the WBS</w:t>
            </w:r>
          </w:p>
        </w:tc>
        <w:tc>
          <w:tcPr>
            <w:tcW w:w="2046" w:type="dxa"/>
            <w:shd w:val="clear" w:color="auto" w:fill="auto"/>
          </w:tcPr>
          <w:p w:rsidR="00292646" w:rsidRDefault="0070522C" w:rsidP="000D3489">
            <w:pPr>
              <w:bidi w:val="0"/>
              <w:jc w:val="center"/>
            </w:pPr>
            <w:proofErr w:type="spellStart"/>
            <w:r>
              <w:t>Num_of_signals_g</w:t>
            </w:r>
            <w:proofErr w:type="spellEnd"/>
          </w:p>
        </w:tc>
        <w:tc>
          <w:tcPr>
            <w:tcW w:w="1037" w:type="dxa"/>
            <w:shd w:val="clear" w:color="auto" w:fill="auto"/>
          </w:tcPr>
          <w:p w:rsidR="00292646" w:rsidRDefault="00292646" w:rsidP="000D3489">
            <w:pPr>
              <w:bidi w:val="0"/>
              <w:jc w:val="center"/>
            </w:pPr>
            <w:r>
              <w:t>in</w:t>
            </w:r>
          </w:p>
        </w:tc>
        <w:tc>
          <w:tcPr>
            <w:tcW w:w="2299" w:type="dxa"/>
            <w:shd w:val="clear" w:color="auto" w:fill="auto"/>
          </w:tcPr>
          <w:p w:rsidR="00292646" w:rsidRDefault="00292646" w:rsidP="00042595">
            <w:pPr>
              <w:bidi w:val="0"/>
              <w:jc w:val="center"/>
            </w:pPr>
            <w:proofErr w:type="spellStart"/>
            <w:r>
              <w:t>Data_in_</w:t>
            </w:r>
            <w:r w:rsidR="00042595">
              <w:t>wc</w:t>
            </w:r>
            <w:proofErr w:type="spellEnd"/>
          </w:p>
          <w:p w:rsidR="00292646" w:rsidRDefault="00292646" w:rsidP="000D3489">
            <w:pPr>
              <w:bidi w:val="0"/>
              <w:jc w:val="center"/>
            </w:pPr>
          </w:p>
        </w:tc>
      </w:tr>
      <w:tr w:rsidR="00292646" w:rsidTr="0035669F">
        <w:trPr>
          <w:trHeight w:val="454"/>
        </w:trPr>
        <w:tc>
          <w:tcPr>
            <w:tcW w:w="3373" w:type="dxa"/>
            <w:shd w:val="clear" w:color="auto" w:fill="auto"/>
          </w:tcPr>
          <w:p w:rsidR="00292646" w:rsidRDefault="00292646" w:rsidP="005D5C0B">
            <w:pPr>
              <w:bidi w:val="0"/>
            </w:pPr>
            <w:r>
              <w:t>The trigger signal (same as data in signal)</w:t>
            </w:r>
          </w:p>
        </w:tc>
        <w:tc>
          <w:tcPr>
            <w:tcW w:w="2046" w:type="dxa"/>
            <w:shd w:val="clear" w:color="auto" w:fill="auto"/>
          </w:tcPr>
          <w:p w:rsidR="00292646" w:rsidRDefault="00292646" w:rsidP="003B5A14">
            <w:pPr>
              <w:bidi w:val="0"/>
              <w:jc w:val="center"/>
            </w:pPr>
            <w:r>
              <w:t>1</w:t>
            </w:r>
          </w:p>
        </w:tc>
        <w:tc>
          <w:tcPr>
            <w:tcW w:w="1037" w:type="dxa"/>
            <w:shd w:val="clear" w:color="auto" w:fill="auto"/>
          </w:tcPr>
          <w:p w:rsidR="00292646" w:rsidRDefault="00292646" w:rsidP="003B5A14">
            <w:pPr>
              <w:bidi w:val="0"/>
              <w:jc w:val="center"/>
            </w:pPr>
            <w:r>
              <w:t>in</w:t>
            </w:r>
          </w:p>
        </w:tc>
        <w:tc>
          <w:tcPr>
            <w:tcW w:w="2299" w:type="dxa"/>
            <w:shd w:val="clear" w:color="auto" w:fill="auto"/>
          </w:tcPr>
          <w:p w:rsidR="00292646" w:rsidRDefault="00292646" w:rsidP="003B5A14">
            <w:pPr>
              <w:bidi w:val="0"/>
              <w:jc w:val="center"/>
            </w:pPr>
            <w:r>
              <w:t>Trigger</w:t>
            </w:r>
          </w:p>
        </w:tc>
      </w:tr>
      <w:tr w:rsidR="00292646" w:rsidTr="0035669F">
        <w:trPr>
          <w:trHeight w:val="454"/>
        </w:trPr>
        <w:tc>
          <w:tcPr>
            <w:tcW w:w="3373" w:type="dxa"/>
            <w:shd w:val="clear" w:color="auto" w:fill="auto"/>
          </w:tcPr>
          <w:p w:rsidR="00292646" w:rsidRPr="00BE3DC0" w:rsidRDefault="00292646" w:rsidP="00BE3DC0">
            <w:pPr>
              <w:bidi w:val="0"/>
            </w:pPr>
            <w:r w:rsidRPr="00BE3DC0">
              <w:t xml:space="preserve"> </w:t>
            </w:r>
            <w:r w:rsidR="00BE3DC0">
              <w:t xml:space="preserve">Generics that needed for deferent calculations  </w:t>
            </w:r>
          </w:p>
        </w:tc>
        <w:tc>
          <w:tcPr>
            <w:tcW w:w="2046" w:type="dxa"/>
            <w:shd w:val="clear" w:color="auto" w:fill="auto"/>
          </w:tcPr>
          <w:p w:rsidR="00292646" w:rsidRPr="00BE3DC0" w:rsidRDefault="00292646" w:rsidP="003B5A14">
            <w:pPr>
              <w:bidi w:val="0"/>
              <w:jc w:val="center"/>
            </w:pPr>
          </w:p>
        </w:tc>
        <w:tc>
          <w:tcPr>
            <w:tcW w:w="1037" w:type="dxa"/>
            <w:shd w:val="clear" w:color="auto" w:fill="auto"/>
          </w:tcPr>
          <w:p w:rsidR="00292646" w:rsidRPr="00BE3DC0" w:rsidRDefault="00292646" w:rsidP="003B5A14">
            <w:pPr>
              <w:bidi w:val="0"/>
              <w:jc w:val="center"/>
            </w:pPr>
            <w:r w:rsidRPr="00BE3DC0">
              <w:t>In</w:t>
            </w:r>
          </w:p>
        </w:tc>
        <w:tc>
          <w:tcPr>
            <w:tcW w:w="2299" w:type="dxa"/>
            <w:shd w:val="clear" w:color="auto" w:fill="auto"/>
          </w:tcPr>
          <w:p w:rsidR="00292646" w:rsidRPr="00292646" w:rsidRDefault="0081455E" w:rsidP="00292646">
            <w:pPr>
              <w:bidi w:val="0"/>
              <w:jc w:val="center"/>
              <w:rPr>
                <w:strike/>
              </w:rPr>
            </w:pPr>
            <w:commentRangeStart w:id="16"/>
            <w:r>
              <w:t>Generics</w:t>
            </w:r>
            <w:commentRangeEnd w:id="16"/>
            <w:r>
              <w:rPr>
                <w:rStyle w:val="a5"/>
                <w:rtl/>
              </w:rPr>
              <w:commentReference w:id="16"/>
            </w:r>
          </w:p>
        </w:tc>
      </w:tr>
      <w:tr w:rsidR="00292646" w:rsidTr="0035669F">
        <w:trPr>
          <w:trHeight w:val="454"/>
        </w:trPr>
        <w:tc>
          <w:tcPr>
            <w:tcW w:w="3373" w:type="dxa"/>
            <w:shd w:val="clear" w:color="auto" w:fill="auto"/>
          </w:tcPr>
          <w:p w:rsidR="00292646" w:rsidRDefault="00292646" w:rsidP="005244AA">
            <w:pPr>
              <w:bidi w:val="0"/>
            </w:pPr>
            <w:r>
              <w:lastRenderedPageBreak/>
              <w:t xml:space="preserve">The address in the RAM </w:t>
            </w:r>
            <w:r w:rsidR="005244AA">
              <w:t>to save the new coming word</w:t>
            </w:r>
          </w:p>
        </w:tc>
        <w:tc>
          <w:tcPr>
            <w:tcW w:w="2046" w:type="dxa"/>
            <w:shd w:val="clear" w:color="auto" w:fill="auto"/>
          </w:tcPr>
          <w:p w:rsidR="00292646" w:rsidRDefault="00292646" w:rsidP="00CA14F9">
            <w:pPr>
              <w:bidi w:val="0"/>
              <w:jc w:val="center"/>
            </w:pPr>
            <w:r>
              <w:t xml:space="preserve"> </w:t>
            </w:r>
            <w:proofErr w:type="spellStart"/>
            <w:r>
              <w:t>Add_width_g</w:t>
            </w:r>
            <w:proofErr w:type="spellEnd"/>
          </w:p>
        </w:tc>
        <w:tc>
          <w:tcPr>
            <w:tcW w:w="1037" w:type="dxa"/>
            <w:shd w:val="clear" w:color="auto" w:fill="auto"/>
          </w:tcPr>
          <w:p w:rsidR="00292646" w:rsidRDefault="005244AA" w:rsidP="00475FBC">
            <w:pPr>
              <w:bidi w:val="0"/>
              <w:jc w:val="center"/>
            </w:pPr>
            <w:r>
              <w:t>out</w:t>
            </w:r>
          </w:p>
        </w:tc>
        <w:tc>
          <w:tcPr>
            <w:tcW w:w="2299" w:type="dxa"/>
            <w:shd w:val="clear" w:color="auto" w:fill="auto"/>
          </w:tcPr>
          <w:p w:rsidR="00292646" w:rsidRDefault="005244AA" w:rsidP="00475FBC">
            <w:pPr>
              <w:bidi w:val="0"/>
              <w:jc w:val="center"/>
            </w:pPr>
            <w:proofErr w:type="spellStart"/>
            <w:r>
              <w:t>addr_in</w:t>
            </w:r>
            <w:proofErr w:type="spellEnd"/>
          </w:p>
        </w:tc>
      </w:tr>
      <w:tr w:rsidR="00292646" w:rsidTr="0035669F">
        <w:trPr>
          <w:trHeight w:val="454"/>
        </w:trPr>
        <w:tc>
          <w:tcPr>
            <w:tcW w:w="3373" w:type="dxa"/>
            <w:shd w:val="clear" w:color="auto" w:fill="auto"/>
          </w:tcPr>
          <w:p w:rsidR="00292646" w:rsidRDefault="00292646" w:rsidP="008F3E23">
            <w:pPr>
              <w:bidi w:val="0"/>
            </w:pPr>
            <w:r>
              <w:t>the start and the end addresses of the recorded data</w:t>
            </w:r>
            <w:r w:rsidR="0022637D">
              <w:t xml:space="preserve"> needed to be sent out</w:t>
            </w:r>
            <w:r w:rsidR="00387AE8">
              <w:t xml:space="preserve">  (</w:t>
            </w:r>
            <w:proofErr w:type="spellStart"/>
            <w:r w:rsidR="00387AE8">
              <w:t>start,end</w:t>
            </w:r>
            <w:proofErr w:type="spellEnd"/>
            <w:r w:rsidR="00387AE8">
              <w:t>)</w:t>
            </w:r>
          </w:p>
        </w:tc>
        <w:tc>
          <w:tcPr>
            <w:tcW w:w="2046" w:type="dxa"/>
            <w:shd w:val="clear" w:color="auto" w:fill="auto"/>
          </w:tcPr>
          <w:p w:rsidR="00292646" w:rsidRDefault="00292646" w:rsidP="00165B8E">
            <w:pPr>
              <w:bidi w:val="0"/>
              <w:jc w:val="center"/>
            </w:pPr>
            <w:r>
              <w:t xml:space="preserve">2* </w:t>
            </w:r>
            <w:proofErr w:type="spellStart"/>
            <w:r>
              <w:t>Add_width_g</w:t>
            </w:r>
            <w:proofErr w:type="spellEnd"/>
          </w:p>
        </w:tc>
        <w:tc>
          <w:tcPr>
            <w:tcW w:w="1037" w:type="dxa"/>
            <w:shd w:val="clear" w:color="auto" w:fill="auto"/>
          </w:tcPr>
          <w:p w:rsidR="00292646" w:rsidRDefault="00292646" w:rsidP="00165B8E">
            <w:pPr>
              <w:bidi w:val="0"/>
              <w:jc w:val="center"/>
            </w:pPr>
            <w:r>
              <w:t>out</w:t>
            </w:r>
          </w:p>
        </w:tc>
        <w:tc>
          <w:tcPr>
            <w:tcW w:w="2299" w:type="dxa"/>
            <w:shd w:val="clear" w:color="auto" w:fill="auto"/>
          </w:tcPr>
          <w:p w:rsidR="00292646" w:rsidRDefault="00292646" w:rsidP="00165B8E">
            <w:pPr>
              <w:bidi w:val="0"/>
              <w:jc w:val="center"/>
            </w:pPr>
            <w:proofErr w:type="spellStart"/>
            <w:r>
              <w:t>Wc_to_rc</w:t>
            </w:r>
            <w:proofErr w:type="spellEnd"/>
          </w:p>
        </w:tc>
      </w:tr>
      <w:tr w:rsidR="00292646" w:rsidTr="0035669F">
        <w:trPr>
          <w:trHeight w:val="454"/>
        </w:trPr>
        <w:tc>
          <w:tcPr>
            <w:tcW w:w="3373" w:type="dxa"/>
            <w:shd w:val="clear" w:color="auto" w:fill="auto"/>
          </w:tcPr>
          <w:p w:rsidR="00292646" w:rsidRDefault="00292646" w:rsidP="00BE3DC0">
            <w:pPr>
              <w:bidi w:val="0"/>
            </w:pPr>
            <w:r>
              <w:t xml:space="preserve">Send the </w:t>
            </w:r>
            <w:r w:rsidR="00BE3DC0">
              <w:t xml:space="preserve">incoming </w:t>
            </w:r>
            <w:r>
              <w:t>data to be saved in the RAM</w:t>
            </w:r>
            <w:r w:rsidR="0070522C">
              <w:t xml:space="preserve"> (plus trigger)</w:t>
            </w:r>
          </w:p>
        </w:tc>
        <w:tc>
          <w:tcPr>
            <w:tcW w:w="2046" w:type="dxa"/>
            <w:shd w:val="clear" w:color="auto" w:fill="auto"/>
          </w:tcPr>
          <w:p w:rsidR="00292646" w:rsidRPr="002D3E5C" w:rsidRDefault="0070522C" w:rsidP="000D3489">
            <w:pPr>
              <w:bidi w:val="0"/>
              <w:jc w:val="center"/>
              <w:rPr>
                <w:strike/>
              </w:rPr>
            </w:pPr>
            <w:proofErr w:type="spellStart"/>
            <w:r>
              <w:t>Num_of_signals_g</w:t>
            </w:r>
            <w:proofErr w:type="spellEnd"/>
            <w:r>
              <w:t xml:space="preserve"> </w:t>
            </w:r>
            <w:r w:rsidRPr="0070522C">
              <w:t>+ 1</w:t>
            </w:r>
          </w:p>
        </w:tc>
        <w:tc>
          <w:tcPr>
            <w:tcW w:w="1037" w:type="dxa"/>
            <w:shd w:val="clear" w:color="auto" w:fill="auto"/>
          </w:tcPr>
          <w:p w:rsidR="00292646" w:rsidRDefault="00292646" w:rsidP="00165B8E">
            <w:pPr>
              <w:bidi w:val="0"/>
              <w:jc w:val="center"/>
            </w:pPr>
            <w:r>
              <w:t>out</w:t>
            </w:r>
          </w:p>
        </w:tc>
        <w:tc>
          <w:tcPr>
            <w:tcW w:w="2299" w:type="dxa"/>
            <w:shd w:val="clear" w:color="auto" w:fill="auto"/>
          </w:tcPr>
          <w:p w:rsidR="00292646" w:rsidRDefault="00292646" w:rsidP="001D592B">
            <w:pPr>
              <w:bidi w:val="0"/>
              <w:jc w:val="center"/>
            </w:pPr>
            <w:proofErr w:type="spellStart"/>
            <w:r>
              <w:t>Data_in_RAM</w:t>
            </w:r>
            <w:proofErr w:type="spellEnd"/>
          </w:p>
        </w:tc>
      </w:tr>
      <w:tr w:rsidR="00292646" w:rsidTr="0035669F">
        <w:trPr>
          <w:trHeight w:val="454"/>
        </w:trPr>
        <w:tc>
          <w:tcPr>
            <w:tcW w:w="3373" w:type="dxa"/>
            <w:shd w:val="clear" w:color="auto" w:fill="auto"/>
          </w:tcPr>
          <w:p w:rsidR="00292646" w:rsidRDefault="00292646" w:rsidP="00292646">
            <w:pPr>
              <w:pStyle w:val="a4"/>
              <w:numPr>
                <w:ilvl w:val="0"/>
                <w:numId w:val="3"/>
              </w:numPr>
              <w:bidi w:val="0"/>
            </w:pPr>
            <w:r>
              <w:t xml:space="preserve">Data sends to the RAM from the WC is </w:t>
            </w:r>
            <w:r w:rsidRPr="00292646">
              <w:rPr>
                <w:b/>
                <w:bCs/>
              </w:rPr>
              <w:t>not</w:t>
            </w:r>
            <w:r>
              <w:t xml:space="preserve"> valid</w:t>
            </w:r>
          </w:p>
          <w:p w:rsidR="00292646" w:rsidRPr="00292646" w:rsidRDefault="00292646" w:rsidP="000D3489">
            <w:pPr>
              <w:pStyle w:val="a4"/>
              <w:numPr>
                <w:ilvl w:val="0"/>
                <w:numId w:val="3"/>
              </w:numPr>
              <w:bidi w:val="0"/>
            </w:pPr>
            <w:r>
              <w:t>Data sends to the RAM from WC is valid</w:t>
            </w:r>
          </w:p>
        </w:tc>
        <w:tc>
          <w:tcPr>
            <w:tcW w:w="2046" w:type="dxa"/>
            <w:shd w:val="clear" w:color="auto" w:fill="auto"/>
          </w:tcPr>
          <w:p w:rsidR="00292646" w:rsidRPr="00292646" w:rsidRDefault="00292646" w:rsidP="000D3489">
            <w:pPr>
              <w:jc w:val="center"/>
              <w:rPr>
                <w:rtl/>
              </w:rPr>
            </w:pPr>
            <w:commentRangeStart w:id="17"/>
            <w:r>
              <w:t>1</w:t>
            </w:r>
            <w:commentRangeEnd w:id="17"/>
            <w:r w:rsidR="0070522C">
              <w:rPr>
                <w:rStyle w:val="a5"/>
                <w:rtl/>
              </w:rPr>
              <w:commentReference w:id="17"/>
            </w:r>
          </w:p>
        </w:tc>
        <w:tc>
          <w:tcPr>
            <w:tcW w:w="1037" w:type="dxa"/>
            <w:shd w:val="clear" w:color="auto" w:fill="auto"/>
          </w:tcPr>
          <w:p w:rsidR="00292646" w:rsidRPr="00292646" w:rsidRDefault="00292646" w:rsidP="000D3489">
            <w:pPr>
              <w:jc w:val="center"/>
            </w:pPr>
            <w:r w:rsidRPr="00292646">
              <w:t>out</w:t>
            </w:r>
          </w:p>
        </w:tc>
        <w:tc>
          <w:tcPr>
            <w:tcW w:w="2299" w:type="dxa"/>
            <w:shd w:val="clear" w:color="auto" w:fill="auto"/>
          </w:tcPr>
          <w:p w:rsidR="00292646" w:rsidRPr="00292646" w:rsidRDefault="00B86736" w:rsidP="000D3489">
            <w:pPr>
              <w:bidi w:val="0"/>
              <w:jc w:val="center"/>
            </w:pPr>
            <w:proofErr w:type="spellStart"/>
            <w:r>
              <w:t>aout</w:t>
            </w:r>
            <w:r w:rsidR="00292646">
              <w:t>_valid</w:t>
            </w:r>
            <w:proofErr w:type="spellEnd"/>
          </w:p>
        </w:tc>
      </w:tr>
      <w:tr w:rsidR="005D7D05" w:rsidTr="0035669F">
        <w:trPr>
          <w:trHeight w:val="454"/>
        </w:trPr>
        <w:tc>
          <w:tcPr>
            <w:tcW w:w="3373" w:type="dxa"/>
            <w:shd w:val="clear" w:color="auto" w:fill="auto"/>
          </w:tcPr>
          <w:p w:rsidR="005D7D05" w:rsidRDefault="005D7D05" w:rsidP="005D7D05">
            <w:pPr>
              <w:bidi w:val="0"/>
            </w:pPr>
            <w:r>
              <w:t>Trigger rise has accorded</w:t>
            </w:r>
            <w:r w:rsidR="00397AF5">
              <w:t xml:space="preserve"> and data is starting to send out according the trigger configurations</w:t>
            </w:r>
          </w:p>
        </w:tc>
        <w:tc>
          <w:tcPr>
            <w:tcW w:w="2046" w:type="dxa"/>
            <w:shd w:val="clear" w:color="auto" w:fill="auto"/>
          </w:tcPr>
          <w:p w:rsidR="005D7D05" w:rsidRDefault="005D7D05" w:rsidP="000D3489">
            <w:pPr>
              <w:jc w:val="center"/>
            </w:pPr>
            <w:r>
              <w:rPr>
                <w:rFonts w:hint="cs"/>
                <w:rtl/>
              </w:rPr>
              <w:t>1</w:t>
            </w:r>
          </w:p>
        </w:tc>
        <w:tc>
          <w:tcPr>
            <w:tcW w:w="1037" w:type="dxa"/>
            <w:shd w:val="clear" w:color="auto" w:fill="auto"/>
          </w:tcPr>
          <w:p w:rsidR="005D7D05" w:rsidRPr="00292646" w:rsidRDefault="005D7D05" w:rsidP="000D3489">
            <w:pPr>
              <w:jc w:val="center"/>
            </w:pPr>
            <w:r>
              <w:t>out</w:t>
            </w:r>
          </w:p>
        </w:tc>
        <w:tc>
          <w:tcPr>
            <w:tcW w:w="2299" w:type="dxa"/>
            <w:shd w:val="clear" w:color="auto" w:fill="auto"/>
          </w:tcPr>
          <w:p w:rsidR="005D7D05" w:rsidRDefault="005D7D05" w:rsidP="000D3489">
            <w:pPr>
              <w:bidi w:val="0"/>
              <w:jc w:val="center"/>
            </w:pPr>
            <w:proofErr w:type="spellStart"/>
            <w:r>
              <w:t>Trigger_found</w:t>
            </w:r>
            <w:proofErr w:type="spellEnd"/>
          </w:p>
        </w:tc>
      </w:tr>
    </w:tbl>
    <w:p w:rsidR="00933FBE" w:rsidRDefault="00933FBE">
      <w:pPr>
        <w:bidi w:val="0"/>
      </w:pPr>
    </w:p>
    <w:p w:rsidR="005D5C0B" w:rsidRDefault="005D5C0B" w:rsidP="004F0270">
      <w:pPr>
        <w:bidi w:val="0"/>
      </w:pPr>
    </w:p>
    <w:p w:rsidR="004F0270" w:rsidRPr="00BA1A56" w:rsidRDefault="004F0270" w:rsidP="005D5C0B">
      <w:pPr>
        <w:bidi w:val="0"/>
      </w:pPr>
      <w:r w:rsidRPr="00BA1A56">
        <w:t>Read controller</w:t>
      </w:r>
      <w:r w:rsidR="00513253" w:rsidRPr="00BA1A56">
        <w:t>:</w:t>
      </w:r>
    </w:p>
    <w:p w:rsidR="004F0270" w:rsidRDefault="004F0270" w:rsidP="007E5538">
      <w:pPr>
        <w:bidi w:val="0"/>
      </w:pPr>
      <w:r>
        <w:t xml:space="preserve">This is the </w:t>
      </w:r>
      <w:r w:rsidR="00930563">
        <w:t>unit which sends</w:t>
      </w:r>
      <w:r w:rsidR="00FC021A">
        <w:t xml:space="preserve"> the data out through the WBM according the res</w:t>
      </w:r>
      <w:r w:rsidR="007E5538">
        <w:t>e</w:t>
      </w:r>
      <w:r w:rsidR="00FC021A">
        <w:t>nt configuration.</w:t>
      </w:r>
      <w:r>
        <w:t xml:space="preserve">  </w:t>
      </w:r>
    </w:p>
    <w:tbl>
      <w:tblPr>
        <w:tblStyle w:val="a3"/>
        <w:bidiVisual/>
        <w:tblW w:w="0" w:type="auto"/>
        <w:tblInd w:w="-233" w:type="dxa"/>
        <w:tblLook w:val="04A0"/>
      </w:tblPr>
      <w:tblGrid>
        <w:gridCol w:w="3140"/>
        <w:gridCol w:w="2443"/>
        <w:gridCol w:w="1037"/>
        <w:gridCol w:w="2135"/>
      </w:tblGrid>
      <w:tr w:rsidR="00BA1A56" w:rsidTr="005D5C0B">
        <w:trPr>
          <w:trHeight w:val="209"/>
        </w:trPr>
        <w:tc>
          <w:tcPr>
            <w:tcW w:w="3140" w:type="dxa"/>
            <w:shd w:val="clear" w:color="auto" w:fill="EEECE1" w:themeFill="background2"/>
          </w:tcPr>
          <w:p w:rsidR="00BA1A56" w:rsidRDefault="00BA1A56" w:rsidP="00475FBC">
            <w:pPr>
              <w:bidi w:val="0"/>
              <w:jc w:val="center"/>
            </w:pPr>
            <w:r>
              <w:t>Description</w:t>
            </w:r>
          </w:p>
        </w:tc>
        <w:tc>
          <w:tcPr>
            <w:tcW w:w="2443" w:type="dxa"/>
            <w:shd w:val="clear" w:color="auto" w:fill="EEECE1" w:themeFill="background2"/>
          </w:tcPr>
          <w:p w:rsidR="00BA1A56" w:rsidRDefault="00BA1A56" w:rsidP="00475FBC">
            <w:pPr>
              <w:bidi w:val="0"/>
              <w:jc w:val="center"/>
            </w:pPr>
            <w:r>
              <w:t>Width</w:t>
            </w:r>
          </w:p>
        </w:tc>
        <w:tc>
          <w:tcPr>
            <w:tcW w:w="1037" w:type="dxa"/>
            <w:shd w:val="clear" w:color="auto" w:fill="EEECE1" w:themeFill="background2"/>
          </w:tcPr>
          <w:p w:rsidR="00BA1A56" w:rsidRDefault="00BA1A56" w:rsidP="00475FBC">
            <w:pPr>
              <w:bidi w:val="0"/>
              <w:jc w:val="center"/>
            </w:pPr>
            <w:r>
              <w:t>Direction</w:t>
            </w:r>
          </w:p>
        </w:tc>
        <w:tc>
          <w:tcPr>
            <w:tcW w:w="2135" w:type="dxa"/>
            <w:shd w:val="clear" w:color="auto" w:fill="EEECE1" w:themeFill="background2"/>
          </w:tcPr>
          <w:p w:rsidR="00BA1A56" w:rsidRDefault="00BA1A56" w:rsidP="00475FBC">
            <w:pPr>
              <w:bidi w:val="0"/>
              <w:jc w:val="center"/>
              <w:rPr>
                <w:rtl/>
              </w:rPr>
            </w:pPr>
            <w:r>
              <w:t>Pin Name</w:t>
            </w:r>
          </w:p>
        </w:tc>
      </w:tr>
      <w:tr w:rsidR="00BA1A56" w:rsidTr="005D5C0B">
        <w:trPr>
          <w:trHeight w:val="454"/>
        </w:trPr>
        <w:tc>
          <w:tcPr>
            <w:tcW w:w="3140" w:type="dxa"/>
            <w:shd w:val="clear" w:color="auto" w:fill="auto"/>
          </w:tcPr>
          <w:p w:rsidR="00BA1A56" w:rsidRDefault="00BA1A56" w:rsidP="008F3E23">
            <w:pPr>
              <w:jc w:val="right"/>
            </w:pPr>
            <w:r>
              <w:t>Clock</w:t>
            </w:r>
          </w:p>
        </w:tc>
        <w:tc>
          <w:tcPr>
            <w:tcW w:w="2443" w:type="dxa"/>
            <w:shd w:val="clear" w:color="auto" w:fill="auto"/>
          </w:tcPr>
          <w:p w:rsidR="00BA1A56" w:rsidRDefault="00BA1A56" w:rsidP="00475FBC">
            <w:pPr>
              <w:jc w:val="center"/>
            </w:pPr>
            <w:r>
              <w:t>1</w:t>
            </w:r>
          </w:p>
        </w:tc>
        <w:tc>
          <w:tcPr>
            <w:tcW w:w="1037" w:type="dxa"/>
            <w:shd w:val="clear" w:color="auto" w:fill="auto"/>
          </w:tcPr>
          <w:p w:rsidR="00BA1A56" w:rsidRDefault="00BA1A56" w:rsidP="00475FBC">
            <w:pPr>
              <w:jc w:val="center"/>
            </w:pPr>
            <w:r>
              <w:t>In</w:t>
            </w:r>
          </w:p>
        </w:tc>
        <w:tc>
          <w:tcPr>
            <w:tcW w:w="2135" w:type="dxa"/>
            <w:shd w:val="clear" w:color="auto" w:fill="auto"/>
          </w:tcPr>
          <w:p w:rsidR="00BA1A56" w:rsidRDefault="00BA1A56" w:rsidP="00475FBC">
            <w:pPr>
              <w:jc w:val="center"/>
            </w:pPr>
            <w:proofErr w:type="spellStart"/>
            <w:r>
              <w:t>Clk</w:t>
            </w:r>
            <w:proofErr w:type="spellEnd"/>
          </w:p>
        </w:tc>
      </w:tr>
      <w:tr w:rsidR="00BA1A56" w:rsidTr="005D5C0B">
        <w:trPr>
          <w:trHeight w:val="454"/>
        </w:trPr>
        <w:tc>
          <w:tcPr>
            <w:tcW w:w="3140" w:type="dxa"/>
            <w:shd w:val="clear" w:color="auto" w:fill="auto"/>
          </w:tcPr>
          <w:p w:rsidR="00BA1A56" w:rsidRDefault="00BA1A56" w:rsidP="008F3E23">
            <w:pPr>
              <w:jc w:val="right"/>
            </w:pPr>
            <w:r>
              <w:t>Synchronous reset signal</w:t>
            </w:r>
          </w:p>
        </w:tc>
        <w:tc>
          <w:tcPr>
            <w:tcW w:w="2443" w:type="dxa"/>
            <w:shd w:val="clear" w:color="auto" w:fill="auto"/>
          </w:tcPr>
          <w:p w:rsidR="00BA1A56" w:rsidRDefault="00BA1A56" w:rsidP="00475FBC">
            <w:pPr>
              <w:jc w:val="center"/>
            </w:pPr>
            <w:r>
              <w:t>1</w:t>
            </w:r>
          </w:p>
        </w:tc>
        <w:tc>
          <w:tcPr>
            <w:tcW w:w="1037" w:type="dxa"/>
            <w:shd w:val="clear" w:color="auto" w:fill="auto"/>
          </w:tcPr>
          <w:p w:rsidR="00BA1A56" w:rsidRDefault="00BA1A56" w:rsidP="00475FBC">
            <w:pPr>
              <w:jc w:val="center"/>
            </w:pPr>
            <w:r>
              <w:t>In</w:t>
            </w:r>
          </w:p>
        </w:tc>
        <w:tc>
          <w:tcPr>
            <w:tcW w:w="2135" w:type="dxa"/>
            <w:shd w:val="clear" w:color="auto" w:fill="auto"/>
          </w:tcPr>
          <w:p w:rsidR="00BA1A56" w:rsidRDefault="00BA1A56" w:rsidP="00475FBC">
            <w:pPr>
              <w:jc w:val="center"/>
            </w:pPr>
            <w:r>
              <w:t>Reset</w:t>
            </w:r>
          </w:p>
        </w:tc>
      </w:tr>
      <w:tr w:rsidR="00BA1A56" w:rsidTr="005D5C0B">
        <w:trPr>
          <w:trHeight w:val="454"/>
        </w:trPr>
        <w:tc>
          <w:tcPr>
            <w:tcW w:w="3140" w:type="dxa"/>
            <w:shd w:val="clear" w:color="auto" w:fill="auto"/>
          </w:tcPr>
          <w:p w:rsidR="005D7D05" w:rsidRDefault="00BA1A56" w:rsidP="005D7D05">
            <w:pPr>
              <w:bidi w:val="0"/>
            </w:pPr>
            <w:r>
              <w:t>0-</w:t>
            </w:r>
            <w:r w:rsidR="005D7D05">
              <w:t>RC</w:t>
            </w:r>
            <w:r>
              <w:t xml:space="preserve"> off, </w:t>
            </w:r>
            <w:r w:rsidR="005D7D05">
              <w:t>we have not found a trigger rise</w:t>
            </w:r>
          </w:p>
          <w:p w:rsidR="00BA1A56" w:rsidRDefault="00BA1A56" w:rsidP="005D7D05">
            <w:pPr>
              <w:bidi w:val="0"/>
            </w:pPr>
            <w:r>
              <w:t xml:space="preserve">1- </w:t>
            </w:r>
            <w:r w:rsidR="005D7D05">
              <w:t>RC</w:t>
            </w:r>
            <w:r>
              <w:t xml:space="preserve"> on, </w:t>
            </w:r>
            <w:r w:rsidR="005D7D05">
              <w:t>we start to read data from the RAM and send it out</w:t>
            </w:r>
          </w:p>
        </w:tc>
        <w:tc>
          <w:tcPr>
            <w:tcW w:w="2443" w:type="dxa"/>
            <w:shd w:val="clear" w:color="auto" w:fill="auto"/>
          </w:tcPr>
          <w:p w:rsidR="00BA1A56" w:rsidRDefault="00BA1A56" w:rsidP="00475FBC">
            <w:pPr>
              <w:jc w:val="center"/>
              <w:rPr>
                <w:rtl/>
              </w:rPr>
            </w:pPr>
            <w:r>
              <w:rPr>
                <w:rFonts w:hint="cs"/>
                <w:rtl/>
              </w:rPr>
              <w:t>1</w:t>
            </w:r>
          </w:p>
        </w:tc>
        <w:tc>
          <w:tcPr>
            <w:tcW w:w="1037" w:type="dxa"/>
            <w:shd w:val="clear" w:color="auto" w:fill="auto"/>
          </w:tcPr>
          <w:p w:rsidR="00BA1A56" w:rsidRDefault="00BA1A56" w:rsidP="00475FBC">
            <w:pPr>
              <w:bidi w:val="0"/>
              <w:jc w:val="center"/>
            </w:pPr>
            <w:r>
              <w:t>In</w:t>
            </w:r>
          </w:p>
        </w:tc>
        <w:tc>
          <w:tcPr>
            <w:tcW w:w="2135" w:type="dxa"/>
            <w:shd w:val="clear" w:color="auto" w:fill="auto"/>
          </w:tcPr>
          <w:p w:rsidR="00BA1A56" w:rsidRPr="00AE7BFB" w:rsidRDefault="005D7D05" w:rsidP="00475FBC">
            <w:pPr>
              <w:jc w:val="center"/>
            </w:pPr>
            <w:proofErr w:type="spellStart"/>
            <w:r>
              <w:t>Trigger_found</w:t>
            </w:r>
            <w:proofErr w:type="spellEnd"/>
          </w:p>
        </w:tc>
      </w:tr>
      <w:tr w:rsidR="007208BE" w:rsidTr="005D5C0B">
        <w:trPr>
          <w:trHeight w:val="454"/>
        </w:trPr>
        <w:tc>
          <w:tcPr>
            <w:tcW w:w="3140" w:type="dxa"/>
            <w:shd w:val="clear" w:color="auto" w:fill="auto"/>
          </w:tcPr>
          <w:p w:rsidR="007208BE" w:rsidRDefault="007208BE" w:rsidP="000D3489">
            <w:pPr>
              <w:bidi w:val="0"/>
            </w:pPr>
            <w:r>
              <w:t>the start and the end addresses of the recorded data</w:t>
            </w:r>
            <w:r w:rsidR="00740F6F">
              <w:t xml:space="preserve"> that needed to be send out</w:t>
            </w:r>
            <w:r w:rsidR="00387AE8">
              <w:t xml:space="preserve"> (start,end)</w:t>
            </w:r>
          </w:p>
        </w:tc>
        <w:tc>
          <w:tcPr>
            <w:tcW w:w="2443" w:type="dxa"/>
            <w:shd w:val="clear" w:color="auto" w:fill="auto"/>
          </w:tcPr>
          <w:p w:rsidR="007208BE" w:rsidRDefault="007208BE" w:rsidP="000D3489">
            <w:pPr>
              <w:bidi w:val="0"/>
              <w:jc w:val="center"/>
            </w:pPr>
            <w:r>
              <w:t xml:space="preserve">2* </w:t>
            </w:r>
            <w:proofErr w:type="spellStart"/>
            <w:r>
              <w:t>Add_width_g</w:t>
            </w:r>
            <w:proofErr w:type="spellEnd"/>
          </w:p>
        </w:tc>
        <w:tc>
          <w:tcPr>
            <w:tcW w:w="1037" w:type="dxa"/>
            <w:shd w:val="clear" w:color="auto" w:fill="auto"/>
          </w:tcPr>
          <w:p w:rsidR="007208BE" w:rsidRDefault="007208BE" w:rsidP="000D3489">
            <w:pPr>
              <w:bidi w:val="0"/>
              <w:jc w:val="center"/>
            </w:pPr>
            <w:r>
              <w:t>in</w:t>
            </w:r>
          </w:p>
        </w:tc>
        <w:tc>
          <w:tcPr>
            <w:tcW w:w="2135" w:type="dxa"/>
            <w:shd w:val="clear" w:color="auto" w:fill="auto"/>
          </w:tcPr>
          <w:p w:rsidR="007208BE" w:rsidRDefault="007208BE" w:rsidP="000D3489">
            <w:pPr>
              <w:bidi w:val="0"/>
              <w:jc w:val="center"/>
            </w:pPr>
            <w:proofErr w:type="spellStart"/>
            <w:r>
              <w:t>Wc_to_rc</w:t>
            </w:r>
            <w:proofErr w:type="spellEnd"/>
          </w:p>
        </w:tc>
      </w:tr>
      <w:tr w:rsidR="005D7D05" w:rsidTr="005D5C0B">
        <w:trPr>
          <w:trHeight w:val="454"/>
        </w:trPr>
        <w:tc>
          <w:tcPr>
            <w:tcW w:w="3140" w:type="dxa"/>
            <w:shd w:val="clear" w:color="auto" w:fill="auto"/>
          </w:tcPr>
          <w:p w:rsidR="005D7D05" w:rsidRDefault="00503839" w:rsidP="00503839">
            <w:pPr>
              <w:bidi w:val="0"/>
            </w:pPr>
            <w:r>
              <w:t>Get the recorded data from the RAM and sends it to the RC, one word at a time, according the start and end addresses from the WC</w:t>
            </w:r>
          </w:p>
        </w:tc>
        <w:tc>
          <w:tcPr>
            <w:tcW w:w="2443" w:type="dxa"/>
            <w:shd w:val="clear" w:color="auto" w:fill="auto"/>
          </w:tcPr>
          <w:p w:rsidR="005D7D05" w:rsidRDefault="005D7D05" w:rsidP="00ED4601">
            <w:pPr>
              <w:bidi w:val="0"/>
              <w:jc w:val="center"/>
            </w:pPr>
            <w:proofErr w:type="spellStart"/>
            <w:r>
              <w:t>Signal_ram_width_g</w:t>
            </w:r>
            <w:proofErr w:type="spellEnd"/>
          </w:p>
        </w:tc>
        <w:tc>
          <w:tcPr>
            <w:tcW w:w="1037" w:type="dxa"/>
            <w:shd w:val="clear" w:color="auto" w:fill="auto"/>
          </w:tcPr>
          <w:p w:rsidR="005D7D05" w:rsidRDefault="005D7D05" w:rsidP="00ED4601">
            <w:pPr>
              <w:bidi w:val="0"/>
              <w:jc w:val="center"/>
            </w:pPr>
            <w:r>
              <w:t>in</w:t>
            </w:r>
          </w:p>
        </w:tc>
        <w:tc>
          <w:tcPr>
            <w:tcW w:w="2135" w:type="dxa"/>
            <w:shd w:val="clear" w:color="auto" w:fill="auto"/>
          </w:tcPr>
          <w:p w:rsidR="005D7D05" w:rsidRDefault="00C3053E" w:rsidP="00C3053E">
            <w:pPr>
              <w:bidi w:val="0"/>
              <w:jc w:val="center"/>
            </w:pPr>
            <w:proofErr w:type="spellStart"/>
            <w:r>
              <w:t>Data_in</w:t>
            </w:r>
            <w:r w:rsidR="005D7D05">
              <w:t>_</w:t>
            </w:r>
            <w:r>
              <w:t>RC</w:t>
            </w:r>
            <w:proofErr w:type="spellEnd"/>
          </w:p>
        </w:tc>
      </w:tr>
      <w:tr w:rsidR="004C72D6" w:rsidTr="005D5C0B">
        <w:trPr>
          <w:trHeight w:val="454"/>
        </w:trPr>
        <w:tc>
          <w:tcPr>
            <w:tcW w:w="3140" w:type="dxa"/>
            <w:shd w:val="clear" w:color="auto" w:fill="auto"/>
          </w:tcPr>
          <w:p w:rsidR="004C72D6" w:rsidRDefault="004C72D6" w:rsidP="004C72D6">
            <w:pPr>
              <w:pStyle w:val="a4"/>
              <w:numPr>
                <w:ilvl w:val="0"/>
                <w:numId w:val="4"/>
              </w:numPr>
              <w:bidi w:val="0"/>
            </w:pPr>
            <w:r>
              <w:t>Data out is not valid</w:t>
            </w:r>
          </w:p>
          <w:p w:rsidR="004C72D6" w:rsidRPr="00BE3DC0" w:rsidRDefault="004C72D6" w:rsidP="004C72D6">
            <w:pPr>
              <w:pStyle w:val="a4"/>
              <w:numPr>
                <w:ilvl w:val="0"/>
                <w:numId w:val="4"/>
              </w:numPr>
              <w:bidi w:val="0"/>
            </w:pPr>
            <w:r>
              <w:t>Data out is valid</w:t>
            </w:r>
          </w:p>
        </w:tc>
        <w:tc>
          <w:tcPr>
            <w:tcW w:w="2443" w:type="dxa"/>
            <w:shd w:val="clear" w:color="auto" w:fill="auto"/>
          </w:tcPr>
          <w:p w:rsidR="004C72D6" w:rsidRPr="00BE3DC0" w:rsidRDefault="004C72D6" w:rsidP="000D3489">
            <w:pPr>
              <w:bidi w:val="0"/>
              <w:jc w:val="center"/>
            </w:pPr>
            <w:r>
              <w:t>1</w:t>
            </w:r>
          </w:p>
        </w:tc>
        <w:tc>
          <w:tcPr>
            <w:tcW w:w="1037" w:type="dxa"/>
            <w:shd w:val="clear" w:color="auto" w:fill="auto"/>
          </w:tcPr>
          <w:p w:rsidR="004C72D6" w:rsidRPr="00BE3DC0" w:rsidRDefault="004C72D6" w:rsidP="000D3489">
            <w:pPr>
              <w:bidi w:val="0"/>
              <w:jc w:val="center"/>
            </w:pPr>
            <w:r>
              <w:t>in</w:t>
            </w:r>
          </w:p>
        </w:tc>
        <w:tc>
          <w:tcPr>
            <w:tcW w:w="2135" w:type="dxa"/>
            <w:shd w:val="clear" w:color="auto" w:fill="auto"/>
          </w:tcPr>
          <w:p w:rsidR="004C72D6" w:rsidRDefault="00B86736" w:rsidP="00B86736">
            <w:pPr>
              <w:bidi w:val="0"/>
              <w:jc w:val="center"/>
            </w:pPr>
            <w:proofErr w:type="spellStart"/>
            <w:r>
              <w:t>do</w:t>
            </w:r>
            <w:r w:rsidR="004C72D6">
              <w:t>ut_valid</w:t>
            </w:r>
            <w:proofErr w:type="spellEnd"/>
          </w:p>
        </w:tc>
      </w:tr>
      <w:tr w:rsidR="00740F6F" w:rsidTr="005D5C0B">
        <w:trPr>
          <w:trHeight w:val="454"/>
        </w:trPr>
        <w:tc>
          <w:tcPr>
            <w:tcW w:w="3140" w:type="dxa"/>
            <w:shd w:val="clear" w:color="auto" w:fill="auto"/>
          </w:tcPr>
          <w:p w:rsidR="00740F6F" w:rsidRPr="00BE3DC0" w:rsidRDefault="00740F6F" w:rsidP="000D3489">
            <w:pPr>
              <w:bidi w:val="0"/>
            </w:pPr>
            <w:r w:rsidRPr="00BE3DC0">
              <w:t xml:space="preserve"> </w:t>
            </w:r>
            <w:r>
              <w:t xml:space="preserve">Generics that needed for deferent calculations  </w:t>
            </w:r>
          </w:p>
        </w:tc>
        <w:tc>
          <w:tcPr>
            <w:tcW w:w="2443" w:type="dxa"/>
            <w:shd w:val="clear" w:color="auto" w:fill="auto"/>
          </w:tcPr>
          <w:p w:rsidR="00740F6F" w:rsidRPr="00BE3DC0" w:rsidRDefault="00740F6F" w:rsidP="000D3489">
            <w:pPr>
              <w:bidi w:val="0"/>
              <w:jc w:val="center"/>
            </w:pPr>
          </w:p>
        </w:tc>
        <w:tc>
          <w:tcPr>
            <w:tcW w:w="1037" w:type="dxa"/>
            <w:shd w:val="clear" w:color="auto" w:fill="auto"/>
          </w:tcPr>
          <w:p w:rsidR="00740F6F" w:rsidRPr="00BE3DC0" w:rsidRDefault="00740F6F" w:rsidP="000D3489">
            <w:pPr>
              <w:bidi w:val="0"/>
              <w:jc w:val="center"/>
            </w:pPr>
            <w:r w:rsidRPr="00BE3DC0">
              <w:t>In</w:t>
            </w:r>
          </w:p>
        </w:tc>
        <w:tc>
          <w:tcPr>
            <w:tcW w:w="2135" w:type="dxa"/>
            <w:shd w:val="clear" w:color="auto" w:fill="auto"/>
          </w:tcPr>
          <w:p w:rsidR="00740F6F" w:rsidRPr="00292646" w:rsidRDefault="00740F6F" w:rsidP="000D3489">
            <w:pPr>
              <w:bidi w:val="0"/>
              <w:jc w:val="center"/>
              <w:rPr>
                <w:strike/>
              </w:rPr>
            </w:pPr>
            <w:commentRangeStart w:id="18"/>
            <w:r>
              <w:t>Generics</w:t>
            </w:r>
            <w:commentRangeEnd w:id="18"/>
            <w:r w:rsidR="0081455E">
              <w:rPr>
                <w:rStyle w:val="a5"/>
                <w:rtl/>
              </w:rPr>
              <w:commentReference w:id="18"/>
            </w:r>
          </w:p>
        </w:tc>
      </w:tr>
      <w:tr w:rsidR="00740F6F" w:rsidTr="005D5C0B">
        <w:trPr>
          <w:trHeight w:val="454"/>
        </w:trPr>
        <w:tc>
          <w:tcPr>
            <w:tcW w:w="3140" w:type="dxa"/>
            <w:shd w:val="clear" w:color="auto" w:fill="auto"/>
          </w:tcPr>
          <w:p w:rsidR="00740F6F" w:rsidRPr="005D5C0B" w:rsidRDefault="00740F6F" w:rsidP="005D7D05">
            <w:pPr>
              <w:bidi w:val="0"/>
            </w:pPr>
            <w:r w:rsidRPr="005D5C0B">
              <w:t xml:space="preserve">Counts the number of </w:t>
            </w:r>
            <w:proofErr w:type="spellStart"/>
            <w:r w:rsidRPr="005D5C0B">
              <w:t>clk</w:t>
            </w:r>
            <w:proofErr w:type="spellEnd"/>
            <w:r w:rsidRPr="005D5C0B">
              <w:t xml:space="preserve"> cycles that passed since the </w:t>
            </w:r>
            <w:r>
              <w:t>RC</w:t>
            </w:r>
            <w:r w:rsidRPr="005D5C0B">
              <w:t xml:space="preserve"> started working </w:t>
            </w:r>
            <w:r>
              <w:t>(and outputting data)</w:t>
            </w:r>
          </w:p>
        </w:tc>
        <w:tc>
          <w:tcPr>
            <w:tcW w:w="2443" w:type="dxa"/>
            <w:shd w:val="clear" w:color="auto" w:fill="auto"/>
          </w:tcPr>
          <w:p w:rsidR="00740F6F" w:rsidRPr="005D5C0B" w:rsidRDefault="00740F6F" w:rsidP="003B5A14">
            <w:pPr>
              <w:jc w:val="center"/>
              <w:rPr>
                <w:rtl/>
              </w:rPr>
            </w:pPr>
            <w:r w:rsidRPr="005D5C0B">
              <w:rPr>
                <w:rFonts w:hint="cs"/>
                <w:rtl/>
              </w:rPr>
              <w:t>8</w:t>
            </w:r>
          </w:p>
        </w:tc>
        <w:tc>
          <w:tcPr>
            <w:tcW w:w="1037" w:type="dxa"/>
            <w:shd w:val="clear" w:color="auto" w:fill="auto"/>
          </w:tcPr>
          <w:p w:rsidR="00740F6F" w:rsidRPr="005D5C0B" w:rsidRDefault="00740F6F" w:rsidP="003B5A14">
            <w:pPr>
              <w:jc w:val="center"/>
            </w:pPr>
            <w:r w:rsidRPr="005D5C0B">
              <w:t>out</w:t>
            </w:r>
          </w:p>
        </w:tc>
        <w:tc>
          <w:tcPr>
            <w:tcW w:w="2135" w:type="dxa"/>
            <w:shd w:val="clear" w:color="auto" w:fill="auto"/>
          </w:tcPr>
          <w:p w:rsidR="00740F6F" w:rsidRPr="005D5C0B" w:rsidRDefault="00740F6F" w:rsidP="003B5A14">
            <w:pPr>
              <w:bidi w:val="0"/>
              <w:jc w:val="center"/>
            </w:pPr>
            <w:proofErr w:type="spellStart"/>
            <w:r w:rsidRPr="005D5C0B">
              <w:t>Clk_to_start</w:t>
            </w:r>
            <w:proofErr w:type="spellEnd"/>
          </w:p>
        </w:tc>
      </w:tr>
      <w:tr w:rsidR="00740F6F" w:rsidTr="005D5C0B">
        <w:trPr>
          <w:trHeight w:val="454"/>
        </w:trPr>
        <w:tc>
          <w:tcPr>
            <w:tcW w:w="3140" w:type="dxa"/>
            <w:shd w:val="clear" w:color="auto" w:fill="auto"/>
          </w:tcPr>
          <w:p w:rsidR="00740F6F" w:rsidRDefault="00740F6F" w:rsidP="008F3E23">
            <w:pPr>
              <w:bidi w:val="0"/>
            </w:pPr>
            <w:r>
              <w:t xml:space="preserve">Send the data </w:t>
            </w:r>
            <w:r w:rsidRPr="007E5538">
              <w:t xml:space="preserve">out </w:t>
            </w:r>
            <w:r w:rsidRPr="007E5538">
              <w:rPr>
                <w:rFonts w:cs="Arial"/>
                <w:color w:val="000000"/>
                <w:shd w:val="clear" w:color="auto" w:fill="FFFFFF"/>
              </w:rPr>
              <w:t>through</w:t>
            </w:r>
            <w:r>
              <w:t xml:space="preserve"> the WBM to the GUI</w:t>
            </w:r>
          </w:p>
        </w:tc>
        <w:tc>
          <w:tcPr>
            <w:tcW w:w="2443" w:type="dxa"/>
            <w:shd w:val="clear" w:color="auto" w:fill="auto"/>
          </w:tcPr>
          <w:p w:rsidR="00740F6F" w:rsidRDefault="00740F6F" w:rsidP="00475FBC">
            <w:pPr>
              <w:bidi w:val="0"/>
              <w:jc w:val="center"/>
            </w:pPr>
            <w:proofErr w:type="spellStart"/>
            <w:r>
              <w:t>Data_width_g</w:t>
            </w:r>
            <w:proofErr w:type="spellEnd"/>
          </w:p>
        </w:tc>
        <w:tc>
          <w:tcPr>
            <w:tcW w:w="1037" w:type="dxa"/>
            <w:shd w:val="clear" w:color="auto" w:fill="auto"/>
          </w:tcPr>
          <w:p w:rsidR="00740F6F" w:rsidRDefault="00740F6F" w:rsidP="00475FBC">
            <w:pPr>
              <w:bidi w:val="0"/>
              <w:jc w:val="center"/>
            </w:pPr>
            <w:r>
              <w:t>out</w:t>
            </w:r>
          </w:p>
        </w:tc>
        <w:tc>
          <w:tcPr>
            <w:tcW w:w="2135" w:type="dxa"/>
            <w:shd w:val="clear" w:color="auto" w:fill="auto"/>
          </w:tcPr>
          <w:p w:rsidR="00740F6F" w:rsidRDefault="00740F6F" w:rsidP="00475FBC">
            <w:pPr>
              <w:bidi w:val="0"/>
              <w:jc w:val="center"/>
            </w:pPr>
            <w:proofErr w:type="spellStart"/>
            <w:r>
              <w:t>rc_to_WBM</w:t>
            </w:r>
            <w:proofErr w:type="spellEnd"/>
          </w:p>
        </w:tc>
      </w:tr>
      <w:tr w:rsidR="00740F6F" w:rsidTr="005D5C0B">
        <w:trPr>
          <w:trHeight w:val="454"/>
        </w:trPr>
        <w:tc>
          <w:tcPr>
            <w:tcW w:w="3140" w:type="dxa"/>
            <w:shd w:val="clear" w:color="auto" w:fill="auto"/>
          </w:tcPr>
          <w:p w:rsidR="00740F6F" w:rsidRDefault="00740F6F" w:rsidP="008F3E23">
            <w:pPr>
              <w:bidi w:val="0"/>
            </w:pPr>
            <w:r>
              <w:t xml:space="preserve">Sends the RAM the address of the word needed to be send out </w:t>
            </w:r>
            <w:r>
              <w:lastRenderedPageBreak/>
              <w:t>(in that cycle)</w:t>
            </w:r>
          </w:p>
        </w:tc>
        <w:tc>
          <w:tcPr>
            <w:tcW w:w="2443" w:type="dxa"/>
            <w:shd w:val="clear" w:color="auto" w:fill="auto"/>
          </w:tcPr>
          <w:p w:rsidR="00740F6F" w:rsidRDefault="00740F6F" w:rsidP="00475FBC">
            <w:pPr>
              <w:bidi w:val="0"/>
              <w:jc w:val="center"/>
            </w:pPr>
            <w:proofErr w:type="spellStart"/>
            <w:r>
              <w:lastRenderedPageBreak/>
              <w:t>Add_width_g</w:t>
            </w:r>
            <w:proofErr w:type="spellEnd"/>
          </w:p>
        </w:tc>
        <w:tc>
          <w:tcPr>
            <w:tcW w:w="1037" w:type="dxa"/>
            <w:shd w:val="clear" w:color="auto" w:fill="auto"/>
          </w:tcPr>
          <w:p w:rsidR="00740F6F" w:rsidRDefault="00740F6F" w:rsidP="00475FBC">
            <w:pPr>
              <w:bidi w:val="0"/>
              <w:jc w:val="center"/>
            </w:pPr>
            <w:r>
              <w:t>out</w:t>
            </w:r>
          </w:p>
        </w:tc>
        <w:tc>
          <w:tcPr>
            <w:tcW w:w="2135" w:type="dxa"/>
            <w:shd w:val="clear" w:color="auto" w:fill="auto"/>
          </w:tcPr>
          <w:p w:rsidR="00740F6F" w:rsidRDefault="00740F6F" w:rsidP="00475FBC">
            <w:pPr>
              <w:bidi w:val="0"/>
              <w:jc w:val="center"/>
            </w:pPr>
            <w:proofErr w:type="spellStart"/>
            <w:r>
              <w:t>Addr_out</w:t>
            </w:r>
            <w:proofErr w:type="spellEnd"/>
          </w:p>
        </w:tc>
      </w:tr>
    </w:tbl>
    <w:p w:rsidR="00930563" w:rsidRDefault="00930563" w:rsidP="00930563">
      <w:pPr>
        <w:bidi w:val="0"/>
      </w:pPr>
    </w:p>
    <w:p w:rsidR="002A46B7" w:rsidRPr="00165469" w:rsidRDefault="002A46B7" w:rsidP="002A46B7">
      <w:pPr>
        <w:bidi w:val="0"/>
      </w:pPr>
      <w:r w:rsidRPr="00165469">
        <w:t>RAM:</w:t>
      </w:r>
    </w:p>
    <w:p w:rsidR="002A46B7" w:rsidRDefault="00475FBC" w:rsidP="00475FBC">
      <w:pPr>
        <w:bidi w:val="0"/>
      </w:pPr>
      <w:proofErr w:type="gramStart"/>
      <w:r>
        <w:t xml:space="preserve">The </w:t>
      </w:r>
      <w:r w:rsidR="002A46B7">
        <w:t>memory unit.</w:t>
      </w:r>
      <w:proofErr w:type="gramEnd"/>
      <w:r w:rsidR="002A46B7">
        <w:t xml:space="preserve"> The RAM is recording the incoming signals all the time, and when we f</w:t>
      </w:r>
      <w:r w:rsidR="008B4D86">
        <w:t>ind</w:t>
      </w:r>
      <w:r w:rsidR="002A46B7">
        <w:t xml:space="preserve"> </w:t>
      </w:r>
      <w:r w:rsidR="008B4D86">
        <w:t>the correct configuration, the read controller read the data from the RAM.</w:t>
      </w:r>
    </w:p>
    <w:tbl>
      <w:tblPr>
        <w:tblStyle w:val="a3"/>
        <w:bidiVisual/>
        <w:tblW w:w="0" w:type="auto"/>
        <w:tblInd w:w="-233" w:type="dxa"/>
        <w:tblLook w:val="04A0"/>
      </w:tblPr>
      <w:tblGrid>
        <w:gridCol w:w="3688"/>
        <w:gridCol w:w="2264"/>
        <w:gridCol w:w="1037"/>
        <w:gridCol w:w="1766"/>
      </w:tblGrid>
      <w:tr w:rsidR="009A637B" w:rsidTr="00C3053E">
        <w:trPr>
          <w:trHeight w:val="209"/>
        </w:trPr>
        <w:tc>
          <w:tcPr>
            <w:tcW w:w="3688" w:type="dxa"/>
            <w:shd w:val="clear" w:color="auto" w:fill="EEECE1" w:themeFill="background2"/>
          </w:tcPr>
          <w:p w:rsidR="009A637B" w:rsidRDefault="009A637B" w:rsidP="00475FBC">
            <w:pPr>
              <w:bidi w:val="0"/>
              <w:jc w:val="center"/>
            </w:pPr>
            <w:r>
              <w:t>Description</w:t>
            </w:r>
          </w:p>
        </w:tc>
        <w:tc>
          <w:tcPr>
            <w:tcW w:w="2264" w:type="dxa"/>
            <w:shd w:val="clear" w:color="auto" w:fill="EEECE1" w:themeFill="background2"/>
          </w:tcPr>
          <w:p w:rsidR="009A637B" w:rsidRDefault="009A637B" w:rsidP="00475FBC">
            <w:pPr>
              <w:bidi w:val="0"/>
              <w:jc w:val="center"/>
            </w:pPr>
            <w:r>
              <w:t>Width</w:t>
            </w:r>
          </w:p>
        </w:tc>
        <w:tc>
          <w:tcPr>
            <w:tcW w:w="1037" w:type="dxa"/>
            <w:shd w:val="clear" w:color="auto" w:fill="EEECE1" w:themeFill="background2"/>
          </w:tcPr>
          <w:p w:rsidR="009A637B" w:rsidRDefault="009A637B" w:rsidP="00475FBC">
            <w:pPr>
              <w:bidi w:val="0"/>
              <w:jc w:val="center"/>
            </w:pPr>
            <w:r>
              <w:t>Direction</w:t>
            </w:r>
          </w:p>
        </w:tc>
        <w:tc>
          <w:tcPr>
            <w:tcW w:w="1766" w:type="dxa"/>
            <w:shd w:val="clear" w:color="auto" w:fill="EEECE1" w:themeFill="background2"/>
          </w:tcPr>
          <w:p w:rsidR="009A637B" w:rsidRDefault="009A637B" w:rsidP="00475FBC">
            <w:pPr>
              <w:bidi w:val="0"/>
              <w:jc w:val="center"/>
              <w:rPr>
                <w:rtl/>
              </w:rPr>
            </w:pPr>
            <w:r>
              <w:t>Pin Name</w:t>
            </w:r>
          </w:p>
        </w:tc>
      </w:tr>
      <w:tr w:rsidR="009A637B" w:rsidTr="00C3053E">
        <w:trPr>
          <w:trHeight w:val="454"/>
        </w:trPr>
        <w:tc>
          <w:tcPr>
            <w:tcW w:w="3688" w:type="dxa"/>
            <w:shd w:val="clear" w:color="auto" w:fill="auto"/>
          </w:tcPr>
          <w:p w:rsidR="009A637B" w:rsidRDefault="009A637B" w:rsidP="008F3E23">
            <w:pPr>
              <w:jc w:val="right"/>
            </w:pPr>
            <w:r>
              <w:t>Clock</w:t>
            </w:r>
          </w:p>
        </w:tc>
        <w:tc>
          <w:tcPr>
            <w:tcW w:w="2264" w:type="dxa"/>
            <w:shd w:val="clear" w:color="auto" w:fill="auto"/>
          </w:tcPr>
          <w:p w:rsidR="009A637B" w:rsidRDefault="009A637B" w:rsidP="00475FBC">
            <w:pPr>
              <w:jc w:val="center"/>
            </w:pPr>
            <w:r>
              <w:t>1</w:t>
            </w:r>
          </w:p>
        </w:tc>
        <w:tc>
          <w:tcPr>
            <w:tcW w:w="1037" w:type="dxa"/>
            <w:shd w:val="clear" w:color="auto" w:fill="auto"/>
          </w:tcPr>
          <w:p w:rsidR="009A637B" w:rsidRDefault="009A637B" w:rsidP="00475FBC">
            <w:pPr>
              <w:jc w:val="center"/>
            </w:pPr>
            <w:r>
              <w:t>In</w:t>
            </w:r>
          </w:p>
        </w:tc>
        <w:tc>
          <w:tcPr>
            <w:tcW w:w="1766" w:type="dxa"/>
            <w:shd w:val="clear" w:color="auto" w:fill="auto"/>
          </w:tcPr>
          <w:p w:rsidR="009A637B" w:rsidRDefault="009A637B" w:rsidP="00475FBC">
            <w:pPr>
              <w:jc w:val="center"/>
            </w:pPr>
            <w:proofErr w:type="spellStart"/>
            <w:r>
              <w:t>Clk</w:t>
            </w:r>
            <w:proofErr w:type="spellEnd"/>
          </w:p>
        </w:tc>
      </w:tr>
      <w:tr w:rsidR="009A637B" w:rsidTr="00C3053E">
        <w:trPr>
          <w:trHeight w:val="454"/>
        </w:trPr>
        <w:tc>
          <w:tcPr>
            <w:tcW w:w="3688" w:type="dxa"/>
            <w:shd w:val="clear" w:color="auto" w:fill="auto"/>
          </w:tcPr>
          <w:p w:rsidR="009A637B" w:rsidRDefault="00803648" w:rsidP="008F3E23">
            <w:pPr>
              <w:jc w:val="right"/>
            </w:pPr>
            <w:r>
              <w:t>Synchronize</w:t>
            </w:r>
            <w:r w:rsidR="009A637B">
              <w:t xml:space="preserve"> reset signal</w:t>
            </w:r>
          </w:p>
          <w:p w:rsidR="00566FE3" w:rsidRDefault="00566FE3" w:rsidP="008F3E23">
            <w:pPr>
              <w:jc w:val="right"/>
            </w:pPr>
            <w:r>
              <w:t>(</w:t>
            </w:r>
            <w:proofErr w:type="spellStart"/>
            <w:r>
              <w:t>din_valid</w:t>
            </w:r>
            <w:proofErr w:type="spellEnd"/>
            <w:r>
              <w:t>)</w:t>
            </w:r>
          </w:p>
        </w:tc>
        <w:tc>
          <w:tcPr>
            <w:tcW w:w="2264" w:type="dxa"/>
            <w:shd w:val="clear" w:color="auto" w:fill="auto"/>
          </w:tcPr>
          <w:p w:rsidR="009A637B" w:rsidRDefault="009A637B" w:rsidP="00475FBC">
            <w:pPr>
              <w:jc w:val="center"/>
            </w:pPr>
            <w:r>
              <w:t>1</w:t>
            </w:r>
          </w:p>
        </w:tc>
        <w:tc>
          <w:tcPr>
            <w:tcW w:w="1037" w:type="dxa"/>
            <w:shd w:val="clear" w:color="auto" w:fill="auto"/>
          </w:tcPr>
          <w:p w:rsidR="009A637B" w:rsidRDefault="009A637B" w:rsidP="00475FBC">
            <w:pPr>
              <w:jc w:val="center"/>
            </w:pPr>
            <w:r>
              <w:t>In</w:t>
            </w:r>
          </w:p>
        </w:tc>
        <w:tc>
          <w:tcPr>
            <w:tcW w:w="1766" w:type="dxa"/>
            <w:shd w:val="clear" w:color="auto" w:fill="auto"/>
          </w:tcPr>
          <w:p w:rsidR="009A637B" w:rsidRDefault="009A637B" w:rsidP="00475FBC">
            <w:pPr>
              <w:jc w:val="center"/>
            </w:pPr>
            <w:commentRangeStart w:id="19"/>
            <w:r>
              <w:t>Reset</w:t>
            </w:r>
            <w:commentRangeEnd w:id="19"/>
            <w:r w:rsidR="00B86736">
              <w:rPr>
                <w:rStyle w:val="a5"/>
              </w:rPr>
              <w:commentReference w:id="19"/>
            </w:r>
          </w:p>
        </w:tc>
      </w:tr>
      <w:tr w:rsidR="009A637B" w:rsidTr="00C3053E">
        <w:trPr>
          <w:trHeight w:val="454"/>
        </w:trPr>
        <w:tc>
          <w:tcPr>
            <w:tcW w:w="3688" w:type="dxa"/>
            <w:shd w:val="clear" w:color="auto" w:fill="auto"/>
          </w:tcPr>
          <w:p w:rsidR="002D3E5C" w:rsidRPr="002D3E5C" w:rsidRDefault="005244AA" w:rsidP="003D77D1">
            <w:pPr>
              <w:bidi w:val="0"/>
            </w:pPr>
            <w:r>
              <w:t>T</w:t>
            </w:r>
            <w:r w:rsidR="002D3E5C">
              <w:t xml:space="preserve">he address </w:t>
            </w:r>
            <w:r>
              <w:t xml:space="preserve">of the word </w:t>
            </w:r>
            <w:r w:rsidR="003D77D1">
              <w:t xml:space="preserve">that needed </w:t>
            </w:r>
            <w:r w:rsidR="002D3E5C">
              <w:t>to</w:t>
            </w:r>
            <w:r w:rsidR="003D77D1">
              <w:t xml:space="preserve"> be</w:t>
            </w:r>
            <w:r w:rsidR="002D3E5C">
              <w:t xml:space="preserve"> send out</w:t>
            </w:r>
            <w:r w:rsidR="003D77D1">
              <w:t xml:space="preserve"> in this </w:t>
            </w:r>
            <w:proofErr w:type="spellStart"/>
            <w:r w:rsidR="003D77D1">
              <w:t>clk</w:t>
            </w:r>
            <w:proofErr w:type="spellEnd"/>
            <w:r w:rsidR="003D77D1">
              <w:t xml:space="preserve"> cycle</w:t>
            </w:r>
          </w:p>
        </w:tc>
        <w:tc>
          <w:tcPr>
            <w:tcW w:w="2264" w:type="dxa"/>
            <w:shd w:val="clear" w:color="auto" w:fill="auto"/>
          </w:tcPr>
          <w:p w:rsidR="009A637B" w:rsidRPr="002D3E5C" w:rsidRDefault="00D57775" w:rsidP="00475FBC">
            <w:pPr>
              <w:bidi w:val="0"/>
              <w:jc w:val="center"/>
            </w:pPr>
            <w:r>
              <w:t xml:space="preserve"> </w:t>
            </w:r>
            <w:proofErr w:type="spellStart"/>
            <w:r>
              <w:t>Add_width_g</w:t>
            </w:r>
            <w:proofErr w:type="spellEnd"/>
          </w:p>
        </w:tc>
        <w:tc>
          <w:tcPr>
            <w:tcW w:w="1037" w:type="dxa"/>
            <w:shd w:val="clear" w:color="auto" w:fill="auto"/>
          </w:tcPr>
          <w:p w:rsidR="009A637B" w:rsidRPr="002D3E5C" w:rsidRDefault="002D3E5C" w:rsidP="00475FBC">
            <w:pPr>
              <w:bidi w:val="0"/>
              <w:jc w:val="center"/>
            </w:pPr>
            <w:r>
              <w:t>in</w:t>
            </w:r>
          </w:p>
        </w:tc>
        <w:tc>
          <w:tcPr>
            <w:tcW w:w="1766" w:type="dxa"/>
            <w:shd w:val="clear" w:color="auto" w:fill="auto"/>
          </w:tcPr>
          <w:p w:rsidR="003D77D1" w:rsidRDefault="003D77D1" w:rsidP="002D3E5C">
            <w:pPr>
              <w:bidi w:val="0"/>
              <w:jc w:val="center"/>
            </w:pPr>
            <w:proofErr w:type="spellStart"/>
            <w:r>
              <w:t>Addr_out</w:t>
            </w:r>
            <w:proofErr w:type="spellEnd"/>
          </w:p>
          <w:p w:rsidR="009A637B" w:rsidRPr="002D3E5C" w:rsidRDefault="009A637B" w:rsidP="003D77D1">
            <w:pPr>
              <w:bidi w:val="0"/>
              <w:jc w:val="center"/>
            </w:pPr>
          </w:p>
        </w:tc>
      </w:tr>
      <w:tr w:rsidR="002D3E5C" w:rsidTr="00C3053E">
        <w:trPr>
          <w:trHeight w:val="454"/>
        </w:trPr>
        <w:tc>
          <w:tcPr>
            <w:tcW w:w="3688" w:type="dxa"/>
            <w:shd w:val="clear" w:color="auto" w:fill="auto"/>
          </w:tcPr>
          <w:p w:rsidR="002D3E5C" w:rsidRPr="002D3E5C" w:rsidRDefault="002D3E5C" w:rsidP="005244AA">
            <w:pPr>
              <w:bidi w:val="0"/>
            </w:pPr>
            <w:r>
              <w:t>Set the</w:t>
            </w:r>
            <w:r w:rsidR="00DB04C7">
              <w:t xml:space="preserve"> incoming data </w:t>
            </w:r>
            <w:r>
              <w:t xml:space="preserve"> address in the RAM </w:t>
            </w:r>
          </w:p>
        </w:tc>
        <w:tc>
          <w:tcPr>
            <w:tcW w:w="2264" w:type="dxa"/>
            <w:shd w:val="clear" w:color="auto" w:fill="auto"/>
          </w:tcPr>
          <w:p w:rsidR="002D3E5C" w:rsidRPr="002D3E5C" w:rsidRDefault="00D57775" w:rsidP="00475FBC">
            <w:pPr>
              <w:bidi w:val="0"/>
              <w:jc w:val="center"/>
              <w:rPr>
                <w:strike/>
              </w:rPr>
            </w:pPr>
            <w:proofErr w:type="spellStart"/>
            <w:r>
              <w:t>Add_width_g</w:t>
            </w:r>
            <w:proofErr w:type="spellEnd"/>
          </w:p>
        </w:tc>
        <w:tc>
          <w:tcPr>
            <w:tcW w:w="1037" w:type="dxa"/>
            <w:shd w:val="clear" w:color="auto" w:fill="auto"/>
          </w:tcPr>
          <w:p w:rsidR="002D3E5C" w:rsidRPr="00DB04C7" w:rsidRDefault="00DB04C7" w:rsidP="00475FBC">
            <w:pPr>
              <w:bidi w:val="0"/>
              <w:jc w:val="center"/>
            </w:pPr>
            <w:r>
              <w:t>in</w:t>
            </w:r>
          </w:p>
        </w:tc>
        <w:tc>
          <w:tcPr>
            <w:tcW w:w="1766" w:type="dxa"/>
            <w:shd w:val="clear" w:color="auto" w:fill="auto"/>
          </w:tcPr>
          <w:p w:rsidR="002D3E5C" w:rsidRPr="00DB04C7" w:rsidRDefault="005244AA" w:rsidP="00475FBC">
            <w:pPr>
              <w:bidi w:val="0"/>
              <w:jc w:val="center"/>
            </w:pPr>
            <w:proofErr w:type="spellStart"/>
            <w:r>
              <w:t>Addr_in</w:t>
            </w:r>
            <w:proofErr w:type="spellEnd"/>
          </w:p>
        </w:tc>
      </w:tr>
      <w:tr w:rsidR="00DB04C7" w:rsidTr="00C3053E">
        <w:trPr>
          <w:trHeight w:val="454"/>
        </w:trPr>
        <w:tc>
          <w:tcPr>
            <w:tcW w:w="3688" w:type="dxa"/>
            <w:shd w:val="clear" w:color="auto" w:fill="auto"/>
          </w:tcPr>
          <w:p w:rsidR="00DB04C7" w:rsidRDefault="00DB04C7" w:rsidP="008F3E23">
            <w:pPr>
              <w:bidi w:val="0"/>
            </w:pPr>
            <w:r>
              <w:t>Enable the RAM to send data out</w:t>
            </w:r>
          </w:p>
          <w:p w:rsidR="00DB04C7" w:rsidRDefault="00DB04C7" w:rsidP="008F3E23">
            <w:pPr>
              <w:bidi w:val="0"/>
            </w:pPr>
            <w:r>
              <w:t>(</w:t>
            </w:r>
            <w:proofErr w:type="spellStart"/>
            <w:r>
              <w:t>aout_valid</w:t>
            </w:r>
            <w:proofErr w:type="spellEnd"/>
            <w:r>
              <w:t>)</w:t>
            </w:r>
          </w:p>
        </w:tc>
        <w:tc>
          <w:tcPr>
            <w:tcW w:w="2264" w:type="dxa"/>
            <w:shd w:val="clear" w:color="auto" w:fill="auto"/>
          </w:tcPr>
          <w:p w:rsidR="00DB04C7" w:rsidRPr="00DB04C7" w:rsidRDefault="00DB04C7" w:rsidP="00475FBC">
            <w:pPr>
              <w:bidi w:val="0"/>
              <w:jc w:val="center"/>
            </w:pPr>
            <w:r w:rsidRPr="00DB04C7">
              <w:t>1</w:t>
            </w:r>
          </w:p>
        </w:tc>
        <w:tc>
          <w:tcPr>
            <w:tcW w:w="1037" w:type="dxa"/>
            <w:shd w:val="clear" w:color="auto" w:fill="auto"/>
          </w:tcPr>
          <w:p w:rsidR="00DB04C7" w:rsidRDefault="00DB04C7" w:rsidP="00475FBC">
            <w:pPr>
              <w:bidi w:val="0"/>
              <w:jc w:val="center"/>
            </w:pPr>
            <w:r>
              <w:t>in</w:t>
            </w:r>
          </w:p>
        </w:tc>
        <w:tc>
          <w:tcPr>
            <w:tcW w:w="1766" w:type="dxa"/>
            <w:shd w:val="clear" w:color="auto" w:fill="auto"/>
          </w:tcPr>
          <w:p w:rsidR="00DB04C7" w:rsidRDefault="00B86736" w:rsidP="00B86736">
            <w:pPr>
              <w:bidi w:val="0"/>
              <w:jc w:val="center"/>
            </w:pPr>
            <w:proofErr w:type="spellStart"/>
            <w:r>
              <w:t>ao</w:t>
            </w:r>
            <w:commentRangeStart w:id="20"/>
            <w:r w:rsidR="00DB04C7">
              <w:t>ut_valid</w:t>
            </w:r>
            <w:commentRangeEnd w:id="20"/>
            <w:proofErr w:type="spellEnd"/>
            <w:r w:rsidR="003D77D1">
              <w:rPr>
                <w:rStyle w:val="a5"/>
              </w:rPr>
              <w:commentReference w:id="20"/>
            </w:r>
          </w:p>
        </w:tc>
      </w:tr>
      <w:tr w:rsidR="00DB04C7" w:rsidTr="00C3053E">
        <w:trPr>
          <w:trHeight w:val="454"/>
        </w:trPr>
        <w:tc>
          <w:tcPr>
            <w:tcW w:w="3688" w:type="dxa"/>
            <w:shd w:val="clear" w:color="auto" w:fill="auto"/>
          </w:tcPr>
          <w:p w:rsidR="00DB04C7" w:rsidRDefault="00DB04C7" w:rsidP="008F3E23">
            <w:pPr>
              <w:bidi w:val="0"/>
            </w:pPr>
            <w:r>
              <w:t>Save the incoming data in the RAM</w:t>
            </w:r>
          </w:p>
          <w:p w:rsidR="00DB04C7" w:rsidRDefault="00DB04C7" w:rsidP="008F3E23">
            <w:pPr>
              <w:bidi w:val="0"/>
            </w:pPr>
            <w:r>
              <w:t>(data in)</w:t>
            </w:r>
          </w:p>
        </w:tc>
        <w:tc>
          <w:tcPr>
            <w:tcW w:w="2264" w:type="dxa"/>
            <w:shd w:val="clear" w:color="auto" w:fill="auto"/>
          </w:tcPr>
          <w:p w:rsidR="00DB04C7" w:rsidRPr="002D3E5C" w:rsidRDefault="00DB04C7" w:rsidP="00475FBC">
            <w:pPr>
              <w:bidi w:val="0"/>
              <w:jc w:val="center"/>
              <w:rPr>
                <w:strike/>
              </w:rPr>
            </w:pPr>
            <w:proofErr w:type="spellStart"/>
            <w:r>
              <w:t>Signal_ram_width_g</w:t>
            </w:r>
            <w:proofErr w:type="spellEnd"/>
          </w:p>
        </w:tc>
        <w:tc>
          <w:tcPr>
            <w:tcW w:w="1037" w:type="dxa"/>
            <w:shd w:val="clear" w:color="auto" w:fill="auto"/>
          </w:tcPr>
          <w:p w:rsidR="00DB04C7" w:rsidRDefault="00DB04C7" w:rsidP="00475FBC">
            <w:pPr>
              <w:bidi w:val="0"/>
              <w:jc w:val="center"/>
            </w:pPr>
            <w:r>
              <w:t>In</w:t>
            </w:r>
          </w:p>
        </w:tc>
        <w:tc>
          <w:tcPr>
            <w:tcW w:w="1766" w:type="dxa"/>
            <w:shd w:val="clear" w:color="auto" w:fill="auto"/>
          </w:tcPr>
          <w:p w:rsidR="00DB04C7" w:rsidRDefault="00DB04C7" w:rsidP="00475FBC">
            <w:pPr>
              <w:bidi w:val="0"/>
              <w:jc w:val="center"/>
            </w:pPr>
            <w:proofErr w:type="spellStart"/>
            <w:r>
              <w:t>Data_in</w:t>
            </w:r>
            <w:r w:rsidR="0035669F">
              <w:t>_RAM</w:t>
            </w:r>
            <w:proofErr w:type="spellEnd"/>
          </w:p>
        </w:tc>
      </w:tr>
      <w:tr w:rsidR="0081455E" w:rsidTr="00C3053E">
        <w:trPr>
          <w:trHeight w:val="454"/>
        </w:trPr>
        <w:tc>
          <w:tcPr>
            <w:tcW w:w="3688" w:type="dxa"/>
            <w:shd w:val="clear" w:color="auto" w:fill="auto"/>
          </w:tcPr>
          <w:p w:rsidR="0081455E" w:rsidRPr="00BE3DC0" w:rsidRDefault="0081455E" w:rsidP="0020712D">
            <w:pPr>
              <w:bidi w:val="0"/>
            </w:pPr>
            <w:r w:rsidRPr="00BE3DC0">
              <w:t xml:space="preserve"> </w:t>
            </w:r>
            <w:r>
              <w:t xml:space="preserve">Generics that needed for deferent calculations  </w:t>
            </w:r>
          </w:p>
        </w:tc>
        <w:tc>
          <w:tcPr>
            <w:tcW w:w="2264" w:type="dxa"/>
            <w:shd w:val="clear" w:color="auto" w:fill="auto"/>
          </w:tcPr>
          <w:p w:rsidR="0081455E" w:rsidRPr="00BE3DC0" w:rsidRDefault="0081455E" w:rsidP="0020712D">
            <w:pPr>
              <w:bidi w:val="0"/>
              <w:jc w:val="center"/>
            </w:pPr>
          </w:p>
        </w:tc>
        <w:tc>
          <w:tcPr>
            <w:tcW w:w="1037" w:type="dxa"/>
            <w:shd w:val="clear" w:color="auto" w:fill="auto"/>
          </w:tcPr>
          <w:p w:rsidR="0081455E" w:rsidRPr="00BE3DC0" w:rsidRDefault="0081455E" w:rsidP="0020712D">
            <w:pPr>
              <w:bidi w:val="0"/>
              <w:jc w:val="center"/>
            </w:pPr>
            <w:r w:rsidRPr="00BE3DC0">
              <w:t>In</w:t>
            </w:r>
          </w:p>
        </w:tc>
        <w:tc>
          <w:tcPr>
            <w:tcW w:w="1766" w:type="dxa"/>
            <w:shd w:val="clear" w:color="auto" w:fill="auto"/>
          </w:tcPr>
          <w:p w:rsidR="0081455E" w:rsidRPr="00292646" w:rsidRDefault="0081455E" w:rsidP="0020712D">
            <w:pPr>
              <w:bidi w:val="0"/>
              <w:jc w:val="center"/>
              <w:rPr>
                <w:strike/>
              </w:rPr>
            </w:pPr>
            <w:commentRangeStart w:id="21"/>
            <w:r>
              <w:t>Generics</w:t>
            </w:r>
            <w:commentRangeEnd w:id="21"/>
            <w:r>
              <w:rPr>
                <w:rStyle w:val="a5"/>
                <w:rtl/>
              </w:rPr>
              <w:commentReference w:id="21"/>
            </w:r>
          </w:p>
        </w:tc>
      </w:tr>
      <w:tr w:rsidR="0081455E" w:rsidTr="00C3053E">
        <w:trPr>
          <w:trHeight w:val="454"/>
        </w:trPr>
        <w:tc>
          <w:tcPr>
            <w:tcW w:w="3688" w:type="dxa"/>
            <w:shd w:val="clear" w:color="auto" w:fill="auto"/>
          </w:tcPr>
          <w:p w:rsidR="0081455E" w:rsidRDefault="0081455E" w:rsidP="008F3E23">
            <w:pPr>
              <w:bidi w:val="0"/>
            </w:pPr>
            <w:r>
              <w:t>Check if the out coming data is valid</w:t>
            </w:r>
          </w:p>
          <w:p w:rsidR="0081455E" w:rsidRDefault="0081455E" w:rsidP="008F3E23">
            <w:pPr>
              <w:bidi w:val="0"/>
            </w:pPr>
            <w:r>
              <w:t>(</w:t>
            </w:r>
            <w:proofErr w:type="spellStart"/>
            <w:r>
              <w:t>dout_valid</w:t>
            </w:r>
            <w:proofErr w:type="spellEnd"/>
            <w:r>
              <w:t>)</w:t>
            </w:r>
          </w:p>
        </w:tc>
        <w:tc>
          <w:tcPr>
            <w:tcW w:w="2264" w:type="dxa"/>
            <w:shd w:val="clear" w:color="auto" w:fill="auto"/>
          </w:tcPr>
          <w:p w:rsidR="0081455E" w:rsidRDefault="0081455E" w:rsidP="00475FBC">
            <w:pPr>
              <w:bidi w:val="0"/>
              <w:jc w:val="center"/>
            </w:pPr>
            <w:r>
              <w:t>1</w:t>
            </w:r>
          </w:p>
        </w:tc>
        <w:tc>
          <w:tcPr>
            <w:tcW w:w="1037" w:type="dxa"/>
            <w:shd w:val="clear" w:color="auto" w:fill="auto"/>
          </w:tcPr>
          <w:p w:rsidR="0081455E" w:rsidRDefault="0081455E" w:rsidP="00475FBC">
            <w:pPr>
              <w:bidi w:val="0"/>
              <w:jc w:val="center"/>
            </w:pPr>
            <w:r>
              <w:t>out</w:t>
            </w:r>
          </w:p>
        </w:tc>
        <w:tc>
          <w:tcPr>
            <w:tcW w:w="1766" w:type="dxa"/>
            <w:shd w:val="clear" w:color="auto" w:fill="auto"/>
          </w:tcPr>
          <w:p w:rsidR="0081455E" w:rsidRDefault="00B86736" w:rsidP="00475FBC">
            <w:pPr>
              <w:bidi w:val="0"/>
              <w:jc w:val="center"/>
            </w:pPr>
            <w:proofErr w:type="spellStart"/>
            <w:r>
              <w:t>do</w:t>
            </w:r>
            <w:r w:rsidR="0081455E">
              <w:t>ut_valid</w:t>
            </w:r>
            <w:proofErr w:type="spellEnd"/>
          </w:p>
        </w:tc>
      </w:tr>
      <w:tr w:rsidR="0081455E" w:rsidTr="00C3053E">
        <w:trPr>
          <w:trHeight w:val="454"/>
        </w:trPr>
        <w:tc>
          <w:tcPr>
            <w:tcW w:w="3688" w:type="dxa"/>
            <w:shd w:val="clear" w:color="auto" w:fill="auto"/>
          </w:tcPr>
          <w:p w:rsidR="0081455E" w:rsidRDefault="0081455E" w:rsidP="000D3489">
            <w:pPr>
              <w:bidi w:val="0"/>
            </w:pPr>
            <w:r>
              <w:t>Get the recorded data from the RAM and sends it to the RC, one word at a time, according the start and end addresses from the WC</w:t>
            </w:r>
          </w:p>
          <w:p w:rsidR="0081455E" w:rsidRDefault="0081455E" w:rsidP="00C3053E">
            <w:pPr>
              <w:bidi w:val="0"/>
            </w:pPr>
            <w:r>
              <w:t>(data out)</w:t>
            </w:r>
          </w:p>
        </w:tc>
        <w:tc>
          <w:tcPr>
            <w:tcW w:w="2264" w:type="dxa"/>
            <w:shd w:val="clear" w:color="auto" w:fill="auto"/>
          </w:tcPr>
          <w:p w:rsidR="0081455E" w:rsidRDefault="0081455E" w:rsidP="000D3489">
            <w:pPr>
              <w:bidi w:val="0"/>
              <w:jc w:val="center"/>
            </w:pPr>
            <w:proofErr w:type="spellStart"/>
            <w:r>
              <w:t>Signal_ram_width_g</w:t>
            </w:r>
            <w:proofErr w:type="spellEnd"/>
          </w:p>
        </w:tc>
        <w:tc>
          <w:tcPr>
            <w:tcW w:w="1037" w:type="dxa"/>
            <w:shd w:val="clear" w:color="auto" w:fill="auto"/>
          </w:tcPr>
          <w:p w:rsidR="0081455E" w:rsidRDefault="0081455E" w:rsidP="000D3489">
            <w:pPr>
              <w:bidi w:val="0"/>
              <w:jc w:val="center"/>
            </w:pPr>
            <w:r>
              <w:t>out</w:t>
            </w:r>
          </w:p>
        </w:tc>
        <w:tc>
          <w:tcPr>
            <w:tcW w:w="1766" w:type="dxa"/>
            <w:shd w:val="clear" w:color="auto" w:fill="auto"/>
          </w:tcPr>
          <w:p w:rsidR="0081455E" w:rsidRDefault="0081455E" w:rsidP="000D3489">
            <w:pPr>
              <w:bidi w:val="0"/>
              <w:jc w:val="center"/>
            </w:pPr>
            <w:proofErr w:type="spellStart"/>
            <w:r>
              <w:t>Data_in_RC</w:t>
            </w:r>
            <w:proofErr w:type="spellEnd"/>
          </w:p>
        </w:tc>
      </w:tr>
    </w:tbl>
    <w:p w:rsidR="008B4D86" w:rsidRDefault="008B4D86" w:rsidP="008B4D86">
      <w:pPr>
        <w:bidi w:val="0"/>
      </w:pPr>
    </w:p>
    <w:p w:rsidR="00D57775" w:rsidRDefault="00D57775" w:rsidP="00D57775">
      <w:pPr>
        <w:bidi w:val="0"/>
      </w:pPr>
    </w:p>
    <w:p w:rsidR="00D57775" w:rsidRDefault="00D57775" w:rsidP="00D57775">
      <w:pPr>
        <w:bidi w:val="0"/>
      </w:pPr>
    </w:p>
    <w:p w:rsidR="00E62AB4" w:rsidRPr="00E20923" w:rsidRDefault="00E20923" w:rsidP="00D57775">
      <w:pPr>
        <w:pStyle w:val="a4"/>
        <w:jc w:val="center"/>
        <w:rPr>
          <w:rtl/>
        </w:rPr>
      </w:pPr>
      <w:r>
        <w:rPr>
          <w:rFonts w:hint="cs"/>
          <w:rtl/>
        </w:rPr>
        <w:t>נקבל את הנוסחא הבאה עבור מספר ה</w:t>
      </w:r>
      <w:r>
        <w:rPr>
          <w:rFonts w:hint="cs"/>
        </w:rPr>
        <w:t>RAM</w:t>
      </w:r>
      <w:r>
        <w:t>'s</w:t>
      </w:r>
      <w:r>
        <w:rPr>
          <w:rFonts w:hint="cs"/>
          <w:rtl/>
        </w:rPr>
        <w:t>:</w:t>
      </w:r>
    </w:p>
    <w:commentRangeStart w:id="22"/>
    <w:p w:rsidR="007C465D" w:rsidRDefault="00292C51" w:rsidP="007C465D">
      <w:pPr>
        <w:bidi w:val="0"/>
      </w:pPr>
      <w:r w:rsidRPr="00292C51">
        <w:rPr>
          <w:position w:val="-30"/>
        </w:rPr>
        <w:object w:dxaOrig="700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25pt;height:36pt" o:ole="">
            <v:imagedata r:id="rId7" o:title=""/>
          </v:shape>
          <o:OLEObject Type="Embed" ProgID="Equation.DSMT4" ShapeID="_x0000_i1025" DrawAspect="Content" ObjectID="_1419028914" r:id="rId8"/>
        </w:object>
      </w:r>
      <w:commentRangeEnd w:id="22"/>
      <w:r w:rsidR="009B747A">
        <w:rPr>
          <w:rStyle w:val="a5"/>
          <w:rtl/>
        </w:rPr>
        <w:commentReference w:id="22"/>
      </w:r>
    </w:p>
    <w:p w:rsidR="009237FA" w:rsidRDefault="009237FA" w:rsidP="00E20923">
      <w:pPr>
        <w:rPr>
          <w:rtl/>
        </w:rPr>
      </w:pPr>
    </w:p>
    <w:p w:rsidR="009A637B" w:rsidRDefault="004A4356" w:rsidP="009A637B">
      <w:pPr>
        <w:bidi w:val="0"/>
      </w:pPr>
      <w:r>
        <w:rPr>
          <w:rStyle w:val="a5"/>
          <w:rtl/>
        </w:rPr>
        <w:commentReference w:id="23"/>
      </w:r>
      <w:r w:rsidR="00E20923">
        <w:rPr>
          <w:rStyle w:val="a5"/>
          <w:rtl/>
        </w:rPr>
        <w:commentReference w:id="24"/>
      </w:r>
    </w:p>
    <w:p w:rsidR="008B4D86" w:rsidRPr="002A46B7" w:rsidRDefault="004A4356" w:rsidP="008B4D86">
      <w:pPr>
        <w:bidi w:val="0"/>
      </w:pPr>
      <w:r>
        <w:rPr>
          <w:rStyle w:val="a5"/>
          <w:rtl/>
        </w:rPr>
        <w:commentReference w:id="25"/>
      </w:r>
      <w:r w:rsidR="00475FBC">
        <w:rPr>
          <w:rStyle w:val="a5"/>
        </w:rPr>
        <w:commentReference w:id="26"/>
      </w:r>
    </w:p>
    <w:p w:rsidR="009A637B" w:rsidRDefault="009A637B" w:rsidP="009A637B">
      <w:pPr>
        <w:bidi w:val="0"/>
      </w:pPr>
    </w:p>
    <w:sectPr w:rsidR="009A637B" w:rsidSect="009A7097">
      <w:pgSz w:w="11906" w:h="16838"/>
      <w:pgMar w:top="1440" w:right="1800" w:bottom="1440" w:left="1800" w:header="708" w:footer="708" w:gutter="0"/>
      <w:cols w:space="708"/>
      <w:bidi/>
      <w:rtlGutter/>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OSHE PORIAN" w:date="2012-06-16T22:18:00Z" w:initials="MP">
    <w:p w:rsidR="00475FBC" w:rsidRDefault="00475FBC" w:rsidP="00D67CAE">
      <w:pPr>
        <w:pStyle w:val="a6"/>
      </w:pPr>
      <w:r>
        <w:rPr>
          <w:rStyle w:val="a5"/>
        </w:rPr>
        <w:annotationRef/>
      </w:r>
      <w:r>
        <w:rPr>
          <w:rFonts w:hint="cs"/>
          <w:rtl/>
        </w:rPr>
        <w:t>הגדרה נכונה. שאלה - למה דווקא 7 ביט, ולא כל ה- 8 ביט?</w:t>
      </w:r>
    </w:p>
  </w:comment>
  <w:comment w:id="1" w:author="user" w:date="2012-06-16T22:18:00Z" w:initials="u">
    <w:p w:rsidR="00475FBC" w:rsidRDefault="00475FBC" w:rsidP="00D67CAE">
      <w:pPr>
        <w:pStyle w:val="a6"/>
      </w:pPr>
      <w:r>
        <w:rPr>
          <w:rStyle w:val="a5"/>
        </w:rPr>
        <w:annotationRef/>
      </w:r>
      <w:r>
        <w:rPr>
          <w:rFonts w:hint="cs"/>
          <w:rtl/>
        </w:rPr>
        <w:t>100 דצימלי-1100100 בבינארי, לכן כל מספר בין 0-100 בדצימלי יומר לערך הבינארי שלו שירכיב את הרגיסטר. אם ניקח את כל 8 הביטים יוצרו כפילויות, לדוגמא גם 00000000 וגם 00000001 יהיו שניהם אותו ערך והמעבר אינו חד ערכי</w:t>
      </w:r>
    </w:p>
  </w:comment>
  <w:comment w:id="2" w:author="MOSHE PORIAN" w:date="2012-06-16T22:18:00Z" w:initials="MP">
    <w:p w:rsidR="00475FBC" w:rsidRDefault="00475FBC" w:rsidP="00D67CAE">
      <w:pPr>
        <w:pStyle w:val="a6"/>
      </w:pPr>
      <w:r>
        <w:rPr>
          <w:rStyle w:val="a5"/>
        </w:rPr>
        <w:annotationRef/>
      </w:r>
      <w:r>
        <w:rPr>
          <w:rFonts w:hint="cs"/>
          <w:rtl/>
        </w:rPr>
        <w:t xml:space="preserve">או קי. שימו לב ש- 8 ביט יכול לספור מקס' עד 127, ולכן אם ה- </w:t>
      </w:r>
      <w:r>
        <w:rPr>
          <w:rFonts w:hint="cs"/>
        </w:rPr>
        <w:t>DELAY</w:t>
      </w:r>
      <w:r>
        <w:rPr>
          <w:rFonts w:hint="cs"/>
          <w:rtl/>
        </w:rPr>
        <w:t xml:space="preserve"> גדול יש להגדיר מה יחזור (האם ה- </w:t>
      </w:r>
      <w:r>
        <w:rPr>
          <w:rFonts w:hint="cs"/>
        </w:rPr>
        <w:t>COUNTER</w:t>
      </w:r>
      <w:r>
        <w:rPr>
          <w:rFonts w:hint="cs"/>
          <w:rtl/>
        </w:rPr>
        <w:t xml:space="preserve"> מתגלגל או שיתקע על המקס'. אופציה ב' עדיפה).</w:t>
      </w:r>
    </w:p>
  </w:comment>
  <w:comment w:id="3" w:author="user" w:date="2012-06-16T22:18:00Z" w:initials="u">
    <w:p w:rsidR="00475FBC" w:rsidRDefault="00475FBC" w:rsidP="00D67CAE">
      <w:pPr>
        <w:pStyle w:val="a6"/>
      </w:pPr>
      <w:r>
        <w:rPr>
          <w:rStyle w:val="a5"/>
        </w:rPr>
        <w:annotationRef/>
      </w:r>
      <w:r>
        <w:rPr>
          <w:rFonts w:hint="cs"/>
          <w:rtl/>
        </w:rPr>
        <w:t xml:space="preserve">האם הערך </w:t>
      </w:r>
      <w:proofErr w:type="spellStart"/>
      <w:r>
        <w:rPr>
          <w:rFonts w:hint="cs"/>
          <w:rtl/>
        </w:rPr>
        <w:t>המקסימלי</w:t>
      </w:r>
      <w:proofErr w:type="spellEnd"/>
      <w:r>
        <w:rPr>
          <w:rFonts w:hint="cs"/>
          <w:rtl/>
        </w:rPr>
        <w:t xml:space="preserve"> אינו </w:t>
      </w:r>
      <w:r>
        <w:t>2^8=256</w:t>
      </w:r>
      <w:r>
        <w:rPr>
          <w:rFonts w:hint="cs"/>
          <w:rtl/>
        </w:rPr>
        <w:t>?</w:t>
      </w:r>
    </w:p>
  </w:comment>
  <w:comment w:id="4" w:author="MOSHE PORIAN" w:date="2012-06-16T22:18:00Z" w:initials="MP">
    <w:p w:rsidR="00475FBC" w:rsidRDefault="00475FBC" w:rsidP="00D67CAE">
      <w:pPr>
        <w:pStyle w:val="a6"/>
      </w:pPr>
      <w:r>
        <w:rPr>
          <w:rStyle w:val="a5"/>
        </w:rPr>
        <w:annotationRef/>
      </w:r>
      <w:r>
        <w:rPr>
          <w:rFonts w:hint="cs"/>
          <w:rtl/>
        </w:rPr>
        <w:t xml:space="preserve">לא כ"כ הבנתי מי אחראי לכתוב לרגיסטר הזה. אנחנו דיברנו על רגיסטר שהתוכנה רושמת אליו, וברגע שיש גישה אליו, ולא משנה מה נרשם ב- </w:t>
      </w:r>
      <w:r>
        <w:rPr>
          <w:rFonts w:hint="cs"/>
        </w:rPr>
        <w:t>DATA</w:t>
      </w:r>
      <w:r>
        <w:rPr>
          <w:rFonts w:hint="cs"/>
          <w:rtl/>
        </w:rPr>
        <w:t xml:space="preserve">, אז מתחילים לחפש </w:t>
      </w:r>
      <w:r>
        <w:rPr>
          <w:rFonts w:hint="cs"/>
        </w:rPr>
        <w:t>TRIGGER</w:t>
      </w:r>
      <w:r>
        <w:rPr>
          <w:rFonts w:hint="cs"/>
          <w:rtl/>
        </w:rPr>
        <w:t xml:space="preserve"> ע"פ הקונפיגורציות בשאר הרגיסטרים.</w:t>
      </w:r>
    </w:p>
  </w:comment>
  <w:comment w:id="5" w:author="user" w:date="2012-06-16T22:18:00Z" w:initials="u">
    <w:p w:rsidR="00475FBC" w:rsidRDefault="00475FBC" w:rsidP="00D67CAE">
      <w:pPr>
        <w:pStyle w:val="a6"/>
        <w:rPr>
          <w:rtl/>
        </w:rPr>
      </w:pPr>
      <w:r>
        <w:rPr>
          <w:rStyle w:val="a5"/>
        </w:rPr>
        <w:annotationRef/>
      </w:r>
      <w:r>
        <w:rPr>
          <w:rFonts w:hint="cs"/>
          <w:rtl/>
        </w:rPr>
        <w:t xml:space="preserve">קיים כפתור </w:t>
      </w:r>
      <w:r>
        <w:t>run</w:t>
      </w:r>
      <w:r>
        <w:rPr>
          <w:rFonts w:hint="cs"/>
          <w:rtl/>
        </w:rPr>
        <w:t xml:space="preserve"> ב</w:t>
      </w:r>
      <w:r>
        <w:t>GOI</w:t>
      </w:r>
      <w:r>
        <w:rPr>
          <w:rFonts w:hint="cs"/>
          <w:rtl/>
        </w:rPr>
        <w:t xml:space="preserve"> שבלחיצה עליו בודקים האם כל הקונפיגורציות מוגדרות כראוי עם ערכים מתאימים, ואם כן אז הרגיסטר מקבל '1' וכך אנו יודעים שהמערכת מחפשת את עליית הטריגר. לאחר שהטריגר נמצא משתנה הרגיסטר שוב </w:t>
      </w:r>
      <w:proofErr w:type="spellStart"/>
      <w:r>
        <w:rPr>
          <w:rFonts w:hint="cs"/>
          <w:rtl/>
        </w:rPr>
        <w:t>ל'0</w:t>
      </w:r>
      <w:proofErr w:type="spellEnd"/>
      <w:r>
        <w:rPr>
          <w:rFonts w:hint="cs"/>
          <w:rtl/>
        </w:rPr>
        <w:t>' והמערכת מפסיקה לחפש עליית טריגר נוספת. בה למנוע מצב בו יש לנו שתי עליות טריגר רצופות, והמערכת תתחיל לספור מהעלייה המאוחרת יותר</w:t>
      </w:r>
    </w:p>
  </w:comment>
  <w:comment w:id="16" w:author="peri" w:date="2012-09-17T19:45:00Z" w:initials="p">
    <w:p w:rsidR="0081455E" w:rsidRDefault="0081455E" w:rsidP="0081455E">
      <w:pPr>
        <w:pStyle w:val="a6"/>
      </w:pPr>
      <w:r>
        <w:rPr>
          <w:rStyle w:val="a5"/>
        </w:rPr>
        <w:annotationRef/>
      </w:r>
      <w:r>
        <w:rPr>
          <w:rFonts w:hint="cs"/>
          <w:rtl/>
        </w:rPr>
        <w:t>להשלים רוחב אות</w:t>
      </w:r>
    </w:p>
  </w:comment>
  <w:comment w:id="17" w:author="zvika pery" w:date="2012-11-17T04:02:00Z" w:initials="zp">
    <w:p w:rsidR="0070522C" w:rsidRDefault="0070522C">
      <w:pPr>
        <w:pStyle w:val="a6"/>
      </w:pPr>
      <w:r>
        <w:rPr>
          <w:rStyle w:val="a5"/>
        </w:rPr>
        <w:annotationRef/>
      </w:r>
      <w:r>
        <w:rPr>
          <w:rFonts w:hint="cs"/>
          <w:rtl/>
        </w:rPr>
        <w:t>לא נכון. תלוי במספר ה</w:t>
      </w:r>
      <w:r>
        <w:rPr>
          <w:rFonts w:hint="cs"/>
        </w:rPr>
        <w:t>RAM</w:t>
      </w:r>
      <w:r>
        <w:rPr>
          <w:rFonts w:hint="cs"/>
          <w:rtl/>
        </w:rPr>
        <w:t xml:space="preserve">, צריך לאפשר </w:t>
      </w:r>
      <w:r>
        <w:rPr>
          <w:rFonts w:hint="cs"/>
        </w:rPr>
        <w:t>RAM</w:t>
      </w:r>
      <w:r>
        <w:rPr>
          <w:rFonts w:hint="cs"/>
          <w:rtl/>
        </w:rPr>
        <w:t xml:space="preserve"> מתאים</w:t>
      </w:r>
    </w:p>
  </w:comment>
  <w:comment w:id="18" w:author="peri" w:date="2012-09-17T19:44:00Z" w:initials="p">
    <w:p w:rsidR="0081455E" w:rsidRDefault="0081455E" w:rsidP="0081455E">
      <w:pPr>
        <w:pStyle w:val="a6"/>
      </w:pPr>
      <w:r>
        <w:rPr>
          <w:rStyle w:val="a5"/>
        </w:rPr>
        <w:annotationRef/>
      </w:r>
      <w:r>
        <w:rPr>
          <w:rFonts w:hint="cs"/>
          <w:rtl/>
        </w:rPr>
        <w:t>להשלים רוחב אות</w:t>
      </w:r>
    </w:p>
  </w:comment>
  <w:comment w:id="19" w:author="peri" w:date="2012-09-17T19:56:00Z" w:initials="p">
    <w:p w:rsidR="00B86736" w:rsidRDefault="00B86736">
      <w:pPr>
        <w:pStyle w:val="a6"/>
        <w:rPr>
          <w:rtl/>
        </w:rPr>
      </w:pPr>
      <w:r>
        <w:rPr>
          <w:rStyle w:val="a5"/>
        </w:rPr>
        <w:annotationRef/>
      </w:r>
      <w:r>
        <w:rPr>
          <w:rFonts w:hint="cs"/>
          <w:rtl/>
        </w:rPr>
        <w:t>לבדוק בדוגמאות האם זהו שימוש נכון באות זה</w:t>
      </w:r>
    </w:p>
  </w:comment>
  <w:comment w:id="20" w:author="zvika pery" w:date="2012-09-13T17:36:00Z" w:initials="zp">
    <w:p w:rsidR="003D77D1" w:rsidRDefault="003D77D1">
      <w:pPr>
        <w:pStyle w:val="a6"/>
        <w:rPr>
          <w:rtl/>
        </w:rPr>
      </w:pPr>
      <w:r>
        <w:rPr>
          <w:rStyle w:val="a5"/>
        </w:rPr>
        <w:annotationRef/>
      </w:r>
      <w:r>
        <w:rPr>
          <w:rFonts w:hint="cs"/>
          <w:rtl/>
        </w:rPr>
        <w:t>מי אחראי לאות זה? כיצד הוא נקבע?</w:t>
      </w:r>
    </w:p>
  </w:comment>
  <w:comment w:id="21" w:author="peri" w:date="2012-09-17T19:45:00Z" w:initials="p">
    <w:p w:rsidR="0081455E" w:rsidRDefault="0081455E" w:rsidP="0081455E">
      <w:pPr>
        <w:pStyle w:val="a6"/>
      </w:pPr>
      <w:r>
        <w:rPr>
          <w:rStyle w:val="a5"/>
        </w:rPr>
        <w:annotationRef/>
      </w:r>
      <w:r>
        <w:rPr>
          <w:rFonts w:hint="cs"/>
          <w:rtl/>
        </w:rPr>
        <w:t>להשלים רוחב אות</w:t>
      </w:r>
    </w:p>
  </w:comment>
  <w:comment w:id="22" w:author="Moran" w:date="2012-08-03T18:35:00Z" w:initials="M">
    <w:p w:rsidR="009B747A" w:rsidRDefault="009B747A">
      <w:pPr>
        <w:pStyle w:val="a6"/>
      </w:pPr>
      <w:r>
        <w:rPr>
          <w:rStyle w:val="a5"/>
        </w:rPr>
        <w:annotationRef/>
      </w:r>
      <w:r>
        <w:rPr>
          <w:rFonts w:hint="cs"/>
          <w:rtl/>
        </w:rPr>
        <w:t xml:space="preserve">לקחנו את </w:t>
      </w:r>
      <w:proofErr w:type="spellStart"/>
      <w:r>
        <w:rPr>
          <w:rFonts w:hint="cs"/>
          <w:rtl/>
        </w:rPr>
        <w:t>ס"כ</w:t>
      </w:r>
      <w:proofErr w:type="spellEnd"/>
      <w:r>
        <w:rPr>
          <w:rFonts w:hint="cs"/>
          <w:rtl/>
        </w:rPr>
        <w:t xml:space="preserve"> המידע שצריך להקליט (מונה) וחילקנו בגודל של </w:t>
      </w:r>
      <w:r>
        <w:rPr>
          <w:rFonts w:hint="cs"/>
        </w:rPr>
        <w:t>RAM</w:t>
      </w:r>
      <w:r>
        <w:rPr>
          <w:rFonts w:hint="cs"/>
          <w:rtl/>
        </w:rPr>
        <w:t xml:space="preserve"> בסיסי (מכנה)</w:t>
      </w:r>
      <w:r w:rsidR="00292C51">
        <w:rPr>
          <w:rFonts w:hint="cs"/>
          <w:rtl/>
        </w:rPr>
        <w:t>. וכמובן עיגלנו כלפי מעלה(ערך שלם עליון)</w:t>
      </w:r>
    </w:p>
  </w:comment>
  <w:comment w:id="23" w:author="MOSHE PORIAN" w:date="2012-06-09T18:34:00Z" w:initials="MP">
    <w:p w:rsidR="00475FBC" w:rsidRDefault="00475FBC">
      <w:pPr>
        <w:pStyle w:val="a6"/>
        <w:rPr>
          <w:rtl/>
        </w:rPr>
      </w:pPr>
      <w:r>
        <w:rPr>
          <w:rStyle w:val="a5"/>
        </w:rPr>
        <w:annotationRef/>
      </w:r>
      <w:r>
        <w:rPr>
          <w:rFonts w:hint="cs"/>
          <w:rtl/>
        </w:rPr>
        <w:t xml:space="preserve">שלחתי לכם קוד של ה- </w:t>
      </w:r>
      <w:r>
        <w:rPr>
          <w:rFonts w:hint="cs"/>
        </w:rPr>
        <w:t>RAM</w:t>
      </w:r>
      <w:r>
        <w:rPr>
          <w:rFonts w:hint="cs"/>
          <w:rtl/>
        </w:rPr>
        <w:t xml:space="preserve">. כל ה- </w:t>
      </w:r>
      <w:r>
        <w:rPr>
          <w:rFonts w:hint="cs"/>
        </w:rPr>
        <w:t>IF</w:t>
      </w:r>
      <w:r>
        <w:rPr>
          <w:rFonts w:hint="cs"/>
          <w:rtl/>
        </w:rPr>
        <w:t xml:space="preserve"> צריך לבוא לידי ביטוי.</w:t>
      </w:r>
    </w:p>
    <w:p w:rsidR="00475FBC" w:rsidRDefault="00475FBC" w:rsidP="004A4356">
      <w:pPr>
        <w:pStyle w:val="a6"/>
      </w:pPr>
      <w:r>
        <w:rPr>
          <w:rFonts w:hint="cs"/>
          <w:rtl/>
        </w:rPr>
        <w:t xml:space="preserve">כמו-כן, כל סידור ה- </w:t>
      </w:r>
      <w:r>
        <w:rPr>
          <w:rFonts w:hint="cs"/>
        </w:rPr>
        <w:t>RAM</w:t>
      </w:r>
      <w:r>
        <w:rPr>
          <w:rFonts w:hint="cs"/>
          <w:rtl/>
        </w:rPr>
        <w:t>-ים לא נראה פה.</w:t>
      </w:r>
    </w:p>
  </w:comment>
  <w:comment w:id="24" w:author="peri" w:date="2012-06-23T20:26:00Z" w:initials="p">
    <w:p w:rsidR="00E20923" w:rsidRDefault="00E20923">
      <w:pPr>
        <w:pStyle w:val="a6"/>
      </w:pPr>
      <w:r>
        <w:rPr>
          <w:rStyle w:val="a5"/>
        </w:rPr>
        <w:annotationRef/>
      </w:r>
      <w:r>
        <w:rPr>
          <w:rFonts w:hint="cs"/>
          <w:rtl/>
        </w:rPr>
        <w:t>הכנסנו את כל משתני הכניסה והיציאה שמופיעים במסמך הדוגמא של ה</w:t>
      </w:r>
      <w:r>
        <w:rPr>
          <w:rFonts w:hint="cs"/>
        </w:rPr>
        <w:t>RAM</w:t>
      </w:r>
      <w:r>
        <w:rPr>
          <w:rFonts w:hint="cs"/>
          <w:rtl/>
        </w:rPr>
        <w:t xml:space="preserve"> ששלחת, כולם מופיעים בטבלת ה</w:t>
      </w:r>
      <w:r>
        <w:rPr>
          <w:rFonts w:hint="cs"/>
        </w:rPr>
        <w:t>RAM</w:t>
      </w:r>
    </w:p>
  </w:comment>
  <w:comment w:id="25" w:author="MOSHE PORIAN" w:date="2012-06-09T18:35:00Z" w:initials="MP">
    <w:p w:rsidR="00475FBC" w:rsidRDefault="00475FBC">
      <w:pPr>
        <w:pStyle w:val="a6"/>
        <w:rPr>
          <w:rtl/>
        </w:rPr>
      </w:pPr>
      <w:r>
        <w:rPr>
          <w:rStyle w:val="a5"/>
        </w:rPr>
        <w:annotationRef/>
      </w:r>
      <w:r>
        <w:rPr>
          <w:rFonts w:hint="cs"/>
          <w:rtl/>
        </w:rPr>
        <w:t xml:space="preserve">היכן הקובץ הקודם לגבי סידור ה- </w:t>
      </w:r>
      <w:r>
        <w:rPr>
          <w:rFonts w:hint="cs"/>
        </w:rPr>
        <w:t>RAM</w:t>
      </w:r>
      <w:r>
        <w:rPr>
          <w:rFonts w:hint="cs"/>
          <w:rtl/>
        </w:rPr>
        <w:t>?</w:t>
      </w:r>
    </w:p>
    <w:p w:rsidR="00475FBC" w:rsidRDefault="00475FBC">
      <w:pPr>
        <w:pStyle w:val="a6"/>
      </w:pPr>
      <w:r>
        <w:rPr>
          <w:rFonts w:hint="cs"/>
          <w:rtl/>
        </w:rPr>
        <w:t>האם תיקנתם את ההערות?</w:t>
      </w:r>
    </w:p>
  </w:comment>
  <w:comment w:id="26" w:author="peri" w:date="2012-06-23T19:34:00Z" w:initials="p">
    <w:p w:rsidR="00475FBC" w:rsidRDefault="00475FBC">
      <w:pPr>
        <w:pStyle w:val="a6"/>
        <w:rPr>
          <w:rtl/>
        </w:rPr>
      </w:pPr>
      <w:r>
        <w:rPr>
          <w:rStyle w:val="a5"/>
        </w:rPr>
        <w:annotationRef/>
      </w:r>
      <w:r>
        <w:rPr>
          <w:rFonts w:hint="cs"/>
          <w:rtl/>
        </w:rPr>
        <w:t>תיקון ראשון להערות ה</w:t>
      </w:r>
      <w:r>
        <w:rPr>
          <w:rFonts w:hint="cs"/>
        </w:rPr>
        <w:t>RAM</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04C27"/>
    <w:multiLevelType w:val="hybridMultilevel"/>
    <w:tmpl w:val="725E0296"/>
    <w:lvl w:ilvl="0" w:tplc="3B1E55B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7E1834"/>
    <w:multiLevelType w:val="hybridMultilevel"/>
    <w:tmpl w:val="6E065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7B7B87"/>
    <w:multiLevelType w:val="hybridMultilevel"/>
    <w:tmpl w:val="AC584A3A"/>
    <w:lvl w:ilvl="0" w:tplc="3C805F4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3C17CE"/>
    <w:multiLevelType w:val="hybridMultilevel"/>
    <w:tmpl w:val="F9F4B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76AE8"/>
    <w:rsid w:val="000129E8"/>
    <w:rsid w:val="0002110F"/>
    <w:rsid w:val="00042595"/>
    <w:rsid w:val="00044A4C"/>
    <w:rsid w:val="00051AF4"/>
    <w:rsid w:val="000930F8"/>
    <w:rsid w:val="000B0852"/>
    <w:rsid w:val="000F2534"/>
    <w:rsid w:val="00132E88"/>
    <w:rsid w:val="00165469"/>
    <w:rsid w:val="00165B8E"/>
    <w:rsid w:val="00175F52"/>
    <w:rsid w:val="00176AE8"/>
    <w:rsid w:val="001A2D07"/>
    <w:rsid w:val="001A4E5E"/>
    <w:rsid w:val="001C22B3"/>
    <w:rsid w:val="001D592B"/>
    <w:rsid w:val="0022637D"/>
    <w:rsid w:val="00234357"/>
    <w:rsid w:val="00282479"/>
    <w:rsid w:val="00292646"/>
    <w:rsid w:val="00292C51"/>
    <w:rsid w:val="002A46B7"/>
    <w:rsid w:val="002B29BB"/>
    <w:rsid w:val="002D3E5C"/>
    <w:rsid w:val="002F361B"/>
    <w:rsid w:val="00300AB8"/>
    <w:rsid w:val="00334DC1"/>
    <w:rsid w:val="003415D2"/>
    <w:rsid w:val="00344261"/>
    <w:rsid w:val="0035669F"/>
    <w:rsid w:val="00372E28"/>
    <w:rsid w:val="00375716"/>
    <w:rsid w:val="00387AE8"/>
    <w:rsid w:val="003950D1"/>
    <w:rsid w:val="00397AF5"/>
    <w:rsid w:val="003A1C2A"/>
    <w:rsid w:val="003C11A4"/>
    <w:rsid w:val="003D6FA8"/>
    <w:rsid w:val="003D77D1"/>
    <w:rsid w:val="0041607F"/>
    <w:rsid w:val="0041617F"/>
    <w:rsid w:val="00451134"/>
    <w:rsid w:val="00475FBC"/>
    <w:rsid w:val="004807E8"/>
    <w:rsid w:val="004A4356"/>
    <w:rsid w:val="004B4664"/>
    <w:rsid w:val="004B7F05"/>
    <w:rsid w:val="004C72D6"/>
    <w:rsid w:val="004F0270"/>
    <w:rsid w:val="00500BF1"/>
    <w:rsid w:val="0050356E"/>
    <w:rsid w:val="00503839"/>
    <w:rsid w:val="00513253"/>
    <w:rsid w:val="00514D0F"/>
    <w:rsid w:val="005244AA"/>
    <w:rsid w:val="00555DCE"/>
    <w:rsid w:val="00565A75"/>
    <w:rsid w:val="005663C3"/>
    <w:rsid w:val="00566FE3"/>
    <w:rsid w:val="005B5402"/>
    <w:rsid w:val="005D41D8"/>
    <w:rsid w:val="005D5C0B"/>
    <w:rsid w:val="005D7D05"/>
    <w:rsid w:val="005E61FD"/>
    <w:rsid w:val="005E7B69"/>
    <w:rsid w:val="0060257A"/>
    <w:rsid w:val="00604CB8"/>
    <w:rsid w:val="006176A9"/>
    <w:rsid w:val="006A4FA2"/>
    <w:rsid w:val="0070522C"/>
    <w:rsid w:val="007208BE"/>
    <w:rsid w:val="00734627"/>
    <w:rsid w:val="00740F6F"/>
    <w:rsid w:val="007758C5"/>
    <w:rsid w:val="007A0B6A"/>
    <w:rsid w:val="007C465D"/>
    <w:rsid w:val="007E0A47"/>
    <w:rsid w:val="007E5538"/>
    <w:rsid w:val="007F04FB"/>
    <w:rsid w:val="00803648"/>
    <w:rsid w:val="0081455E"/>
    <w:rsid w:val="00837D49"/>
    <w:rsid w:val="00850096"/>
    <w:rsid w:val="008941E7"/>
    <w:rsid w:val="008B4D86"/>
    <w:rsid w:val="008C543D"/>
    <w:rsid w:val="008F3E23"/>
    <w:rsid w:val="00901C40"/>
    <w:rsid w:val="00902756"/>
    <w:rsid w:val="00903346"/>
    <w:rsid w:val="009121F6"/>
    <w:rsid w:val="00917A10"/>
    <w:rsid w:val="009237FA"/>
    <w:rsid w:val="00930563"/>
    <w:rsid w:val="00933FBE"/>
    <w:rsid w:val="00944A2B"/>
    <w:rsid w:val="00953431"/>
    <w:rsid w:val="009A637B"/>
    <w:rsid w:val="009A7097"/>
    <w:rsid w:val="009B747A"/>
    <w:rsid w:val="009C5540"/>
    <w:rsid w:val="009D2B20"/>
    <w:rsid w:val="009F0287"/>
    <w:rsid w:val="009F2900"/>
    <w:rsid w:val="00A35A9F"/>
    <w:rsid w:val="00A538F4"/>
    <w:rsid w:val="00A66548"/>
    <w:rsid w:val="00A80BA1"/>
    <w:rsid w:val="00A92A80"/>
    <w:rsid w:val="00AB4418"/>
    <w:rsid w:val="00AC1358"/>
    <w:rsid w:val="00AE7BFB"/>
    <w:rsid w:val="00B25725"/>
    <w:rsid w:val="00B86736"/>
    <w:rsid w:val="00BA1A56"/>
    <w:rsid w:val="00BE3DC0"/>
    <w:rsid w:val="00BF4D81"/>
    <w:rsid w:val="00BF5664"/>
    <w:rsid w:val="00C02490"/>
    <w:rsid w:val="00C22B1C"/>
    <w:rsid w:val="00C3053E"/>
    <w:rsid w:val="00C837D7"/>
    <w:rsid w:val="00CA14F9"/>
    <w:rsid w:val="00CA2619"/>
    <w:rsid w:val="00CC12BB"/>
    <w:rsid w:val="00D4745D"/>
    <w:rsid w:val="00D55C9B"/>
    <w:rsid w:val="00D57775"/>
    <w:rsid w:val="00D67CAE"/>
    <w:rsid w:val="00D9717B"/>
    <w:rsid w:val="00DB04C7"/>
    <w:rsid w:val="00DC19AA"/>
    <w:rsid w:val="00E20923"/>
    <w:rsid w:val="00E35001"/>
    <w:rsid w:val="00E368C0"/>
    <w:rsid w:val="00E503C6"/>
    <w:rsid w:val="00E5544F"/>
    <w:rsid w:val="00E62AB4"/>
    <w:rsid w:val="00E92EBC"/>
    <w:rsid w:val="00ED52E4"/>
    <w:rsid w:val="00F2129A"/>
    <w:rsid w:val="00F8424F"/>
    <w:rsid w:val="00FB336A"/>
    <w:rsid w:val="00FC021A"/>
    <w:rsid w:val="00FF07F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2E28"/>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76A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30563"/>
    <w:pPr>
      <w:ind w:left="720"/>
      <w:contextualSpacing/>
    </w:pPr>
  </w:style>
  <w:style w:type="paragraph" w:customStyle="1" w:styleId="Tabletext">
    <w:name w:val="Table text"/>
    <w:basedOn w:val="a"/>
    <w:link w:val="TabletextChar"/>
    <w:qFormat/>
    <w:rsid w:val="00AB4418"/>
    <w:pPr>
      <w:bidi w:val="0"/>
      <w:spacing w:before="200" w:line="360" w:lineRule="auto"/>
    </w:pPr>
    <w:rPr>
      <w:rFonts w:asciiTheme="majorHAnsi" w:eastAsiaTheme="minorEastAsia" w:hAnsiTheme="majorHAnsi" w:cs="Arial"/>
      <w:sz w:val="20"/>
      <w:szCs w:val="20"/>
      <w:lang w:bidi="en-US"/>
    </w:rPr>
  </w:style>
  <w:style w:type="character" w:customStyle="1" w:styleId="TabletextChar">
    <w:name w:val="Table text Char"/>
    <w:basedOn w:val="a0"/>
    <w:link w:val="Tabletext"/>
    <w:rsid w:val="00AB4418"/>
    <w:rPr>
      <w:rFonts w:asciiTheme="majorHAnsi" w:eastAsiaTheme="minorEastAsia" w:hAnsiTheme="majorHAnsi" w:cs="Arial"/>
      <w:sz w:val="20"/>
      <w:szCs w:val="20"/>
      <w:lang w:bidi="en-US"/>
    </w:rPr>
  </w:style>
  <w:style w:type="character" w:styleId="a5">
    <w:name w:val="annotation reference"/>
    <w:basedOn w:val="a0"/>
    <w:uiPriority w:val="99"/>
    <w:semiHidden/>
    <w:unhideWhenUsed/>
    <w:rsid w:val="004B4664"/>
    <w:rPr>
      <w:sz w:val="16"/>
      <w:szCs w:val="16"/>
    </w:rPr>
  </w:style>
  <w:style w:type="paragraph" w:styleId="a6">
    <w:name w:val="annotation text"/>
    <w:basedOn w:val="a"/>
    <w:link w:val="a7"/>
    <w:uiPriority w:val="99"/>
    <w:semiHidden/>
    <w:unhideWhenUsed/>
    <w:rsid w:val="004B4664"/>
    <w:pPr>
      <w:spacing w:line="240" w:lineRule="auto"/>
    </w:pPr>
    <w:rPr>
      <w:sz w:val="20"/>
      <w:szCs w:val="20"/>
    </w:rPr>
  </w:style>
  <w:style w:type="character" w:customStyle="1" w:styleId="a7">
    <w:name w:val="טקסט הערה תו"/>
    <w:basedOn w:val="a0"/>
    <w:link w:val="a6"/>
    <w:uiPriority w:val="99"/>
    <w:semiHidden/>
    <w:rsid w:val="004B4664"/>
    <w:rPr>
      <w:sz w:val="20"/>
      <w:szCs w:val="20"/>
    </w:rPr>
  </w:style>
  <w:style w:type="paragraph" w:styleId="a8">
    <w:name w:val="annotation subject"/>
    <w:basedOn w:val="a6"/>
    <w:next w:val="a6"/>
    <w:link w:val="a9"/>
    <w:uiPriority w:val="99"/>
    <w:semiHidden/>
    <w:unhideWhenUsed/>
    <w:rsid w:val="004B4664"/>
    <w:rPr>
      <w:b/>
      <w:bCs/>
    </w:rPr>
  </w:style>
  <w:style w:type="character" w:customStyle="1" w:styleId="a9">
    <w:name w:val="נושא הערה תו"/>
    <w:basedOn w:val="a7"/>
    <w:link w:val="a8"/>
    <w:uiPriority w:val="99"/>
    <w:semiHidden/>
    <w:rsid w:val="004B4664"/>
    <w:rPr>
      <w:b/>
      <w:bCs/>
    </w:rPr>
  </w:style>
  <w:style w:type="paragraph" w:styleId="aa">
    <w:name w:val="Revision"/>
    <w:hidden/>
    <w:uiPriority w:val="99"/>
    <w:semiHidden/>
    <w:rsid w:val="004B4664"/>
    <w:pPr>
      <w:spacing w:after="0" w:line="240" w:lineRule="auto"/>
    </w:pPr>
  </w:style>
  <w:style w:type="paragraph" w:styleId="ab">
    <w:name w:val="Balloon Text"/>
    <w:basedOn w:val="a"/>
    <w:link w:val="ac"/>
    <w:uiPriority w:val="99"/>
    <w:semiHidden/>
    <w:unhideWhenUsed/>
    <w:rsid w:val="004B4664"/>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4B4664"/>
    <w:rPr>
      <w:rFonts w:ascii="Tahoma" w:hAnsi="Tahoma" w:cs="Tahoma"/>
      <w:sz w:val="16"/>
      <w:szCs w:val="16"/>
    </w:rPr>
  </w:style>
  <w:style w:type="paragraph" w:customStyle="1" w:styleId="TableHeaders">
    <w:name w:val="Table Headers"/>
    <w:basedOn w:val="a"/>
    <w:link w:val="TableHeadersChar"/>
    <w:qFormat/>
    <w:rsid w:val="008941E7"/>
    <w:pPr>
      <w:bidi w:val="0"/>
      <w:spacing w:before="200" w:line="360" w:lineRule="auto"/>
      <w:jc w:val="center"/>
    </w:pPr>
    <w:rPr>
      <w:rFonts w:ascii="Calibri" w:eastAsiaTheme="minorEastAsia" w:hAnsi="Calibri" w:cs="Arial"/>
      <w:sz w:val="24"/>
      <w:szCs w:val="32"/>
      <w:lang w:bidi="en-US"/>
    </w:rPr>
  </w:style>
  <w:style w:type="character" w:customStyle="1" w:styleId="TableHeadersChar">
    <w:name w:val="Table Headers Char"/>
    <w:basedOn w:val="a0"/>
    <w:link w:val="TableHeaders"/>
    <w:rsid w:val="008941E7"/>
    <w:rPr>
      <w:rFonts w:ascii="Calibri" w:eastAsiaTheme="minorEastAsia" w:hAnsi="Calibri" w:cs="Arial"/>
      <w:sz w:val="24"/>
      <w:szCs w:val="32"/>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28C347-7622-435E-AF7F-4F8ABBF5F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5</Pages>
  <Words>1004</Words>
  <Characters>5024</Characters>
  <Application>Microsoft Office Word</Application>
  <DocSecurity>0</DocSecurity>
  <Lines>41</Lines>
  <Paragraphs>12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Moran</dc:creator>
  <cp:lastModifiedBy>zvika pery</cp:lastModifiedBy>
  <cp:revision>12</cp:revision>
  <dcterms:created xsi:type="dcterms:W3CDTF">2012-09-17T16:26:00Z</dcterms:created>
  <dcterms:modified xsi:type="dcterms:W3CDTF">2013-01-06T23:56:00Z</dcterms:modified>
</cp:coreProperties>
</file>